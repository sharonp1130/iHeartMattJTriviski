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51A6C4" w14:textId="58DAA1E1" w:rsidR="00F61ADA" w:rsidRDefault="008302A7" w:rsidP="008302A7">
      <w:pPr>
        <w:pStyle w:val="Heading1"/>
      </w:pPr>
      <w:r>
        <w:t>Login Screen</w:t>
      </w:r>
    </w:p>
    <w:p w14:paraId="1C128E83" w14:textId="77777777" w:rsidR="009E07B3" w:rsidRDefault="008302A7" w:rsidP="008302A7">
      <w:r>
        <w:t xml:space="preserve">The user is required to log in with either Facebook or Google+.  </w:t>
      </w:r>
    </w:p>
    <w:p w14:paraId="56811372" w14:textId="2CAC6376" w:rsidR="008302A7" w:rsidRDefault="008302A7" w:rsidP="008302A7">
      <w:pPr>
        <w:pStyle w:val="Heading2"/>
      </w:pPr>
      <w:r>
        <w:t>Provider login</w:t>
      </w:r>
    </w:p>
    <w:p w14:paraId="69D5E63B" w14:textId="165507B6" w:rsidR="00737C82" w:rsidRDefault="006A5FB8" w:rsidP="00737C82">
      <w:r>
        <w:t>At login the app will make a call to the server with the email of the user that has logged in.  The return result will be a JSON with key value pairs described in the tables below.  Included in this JSON is the field “</w:t>
      </w:r>
      <w:proofErr w:type="spellStart"/>
      <w:r>
        <w:t>isProvider</w:t>
      </w:r>
      <w:proofErr w:type="spellEnd"/>
      <w:r>
        <w:t xml:space="preserve">”.  If this is set to </w:t>
      </w:r>
      <w:r w:rsidR="00D219EF">
        <w:t>true</w:t>
      </w:r>
      <w:r>
        <w:t xml:space="preserve"> that means the user is a provider.</w:t>
      </w:r>
      <w:r w:rsidR="00D219EF">
        <w:t xml:space="preserve">  If it is false and this is a new account, prompt the user with the following choice.</w:t>
      </w:r>
    </w:p>
    <w:p w14:paraId="2F1A12EE" w14:textId="77777777" w:rsidR="00D219EF" w:rsidRDefault="00D219EF" w:rsidP="00737C82"/>
    <w:p w14:paraId="57157D06" w14:textId="7C3E1942" w:rsidR="00D219EF" w:rsidRDefault="00D219EF" w:rsidP="00737C82">
      <w:r>
        <w:t>Are you a service provider?</w:t>
      </w:r>
    </w:p>
    <w:p w14:paraId="6E6A39F3" w14:textId="77777777" w:rsidR="00D219EF" w:rsidRDefault="00D219EF" w:rsidP="00737C82"/>
    <w:p w14:paraId="755BEE16" w14:textId="62C9BE99" w:rsidR="00D219EF" w:rsidRDefault="00D219EF" w:rsidP="00737C82">
      <w:r>
        <w:t>If yes, continue.  If no go to section 2.</w:t>
      </w:r>
    </w:p>
    <w:p w14:paraId="4BD92AE8" w14:textId="77777777" w:rsidR="00D830F4" w:rsidRDefault="00D830F4" w:rsidP="00737C82"/>
    <w:p w14:paraId="654FE0DE" w14:textId="64DC4EF2" w:rsidR="00D830F4" w:rsidRDefault="00D830F4" w:rsidP="00737C82">
      <w:r>
        <w:t>When the user is complete a JSON shall be posted to the same URL with the updated information.</w:t>
      </w:r>
      <w:r w:rsidR="00D7134F">
        <w:t xml:space="preserve">  </w:t>
      </w:r>
    </w:p>
    <w:p w14:paraId="0798B802" w14:textId="77777777" w:rsidR="006A5FB8" w:rsidRDefault="006A5FB8" w:rsidP="00737C82"/>
    <w:p w14:paraId="370A88A3" w14:textId="77777777" w:rsidR="00D830F4" w:rsidRDefault="00D830F4" w:rsidP="00D830F4">
      <w:r>
        <w:t>GET &lt;URI&gt;/</w:t>
      </w:r>
      <w:proofErr w:type="spellStart"/>
      <w:r>
        <w:t>login</w:t>
      </w:r>
      <w:proofErr w:type="gramStart"/>
      <w:r>
        <w:t>?email</w:t>
      </w:r>
      <w:proofErr w:type="spellEnd"/>
      <w:proofErr w:type="gramEnd"/>
      <w:r>
        <w:t>=&lt;email-address&gt; - Lookup user info.</w:t>
      </w:r>
    </w:p>
    <w:p w14:paraId="2A28AE62" w14:textId="7F9710C4" w:rsidR="00D830F4" w:rsidRDefault="00D830F4" w:rsidP="00D830F4">
      <w:r>
        <w:t>POST &lt;URI&gt;/</w:t>
      </w:r>
      <w:r w:rsidR="00BD3664">
        <w:t xml:space="preserve">account </w:t>
      </w:r>
      <w:r>
        <w:t>- Add a new user.</w:t>
      </w:r>
      <w:r w:rsidR="004C5B7A">
        <w:t xml:space="preserve">  </w:t>
      </w:r>
      <w:proofErr w:type="gramStart"/>
      <w:r w:rsidR="004C5B7A">
        <w:t xml:space="preserve">Returns </w:t>
      </w:r>
      <w:r w:rsidR="00E113A0">
        <w:t xml:space="preserve"> response</w:t>
      </w:r>
      <w:proofErr w:type="gramEnd"/>
      <w:r w:rsidR="00E113A0">
        <w:t xml:space="preserve"> </w:t>
      </w:r>
      <w:r w:rsidR="004C5B7A">
        <w:t>{“</w:t>
      </w:r>
      <w:proofErr w:type="spellStart"/>
      <w:r w:rsidR="004C5B7A">
        <w:t>userId</w:t>
      </w:r>
      <w:proofErr w:type="spellEnd"/>
      <w:r w:rsidR="004C5B7A">
        <w:t>”, &lt;Long ID&gt;}</w:t>
      </w:r>
      <w:r w:rsidR="00E113A0">
        <w:t xml:space="preserve"> on success.</w:t>
      </w:r>
    </w:p>
    <w:p w14:paraId="25BC026F" w14:textId="77777777" w:rsidR="00042415" w:rsidRDefault="00042415" w:rsidP="00737C82"/>
    <w:p w14:paraId="4F7AA3DC" w14:textId="4FBAC7A1" w:rsidR="00042415" w:rsidRDefault="00042415" w:rsidP="00737C82">
      <w:r>
        <w:t>The f</w:t>
      </w:r>
      <w:r w:rsidR="00D7134F">
        <w:t>ield “complete” will be set to “true”</w:t>
      </w:r>
      <w:r>
        <w:t xml:space="preserve"> if the account exists and is complete.  If the account has been created and is incomplete, or the account has not been created this value will be set to </w:t>
      </w:r>
      <w:r w:rsidR="00D7134F">
        <w:t>“false”</w:t>
      </w:r>
      <w:r>
        <w:t>.</w:t>
      </w:r>
    </w:p>
    <w:p w14:paraId="4DEE5620" w14:textId="77777777" w:rsidR="00737C82" w:rsidRPr="00737C82" w:rsidRDefault="00737C82" w:rsidP="00737C82"/>
    <w:p w14:paraId="7F7F2750" w14:textId="394BADA1" w:rsidR="00737C82" w:rsidRDefault="00737C82" w:rsidP="00737C82">
      <w:r>
        <w:t>The provider user settings screens will be used in the following cases.</w:t>
      </w:r>
    </w:p>
    <w:p w14:paraId="4C1413E2" w14:textId="77777777" w:rsidR="00737C82" w:rsidRDefault="00737C82" w:rsidP="00737C82"/>
    <w:p w14:paraId="2750BBE0" w14:textId="6AD44349" w:rsidR="00737C82" w:rsidRDefault="00737C82" w:rsidP="00737C82">
      <w:pPr>
        <w:pStyle w:val="ListParagraph"/>
        <w:numPr>
          <w:ilvl w:val="0"/>
          <w:numId w:val="6"/>
        </w:numPr>
      </w:pPr>
      <w:r>
        <w:t>A new account needs to be created at login.</w:t>
      </w:r>
    </w:p>
    <w:p w14:paraId="146B1368" w14:textId="132A3AED" w:rsidR="00737C82" w:rsidRDefault="00737C82" w:rsidP="00737C82">
      <w:pPr>
        <w:pStyle w:val="ListParagraph"/>
        <w:numPr>
          <w:ilvl w:val="0"/>
          <w:numId w:val="6"/>
        </w:numPr>
      </w:pPr>
      <w:r>
        <w:t>An account exists but is incomplete.</w:t>
      </w:r>
    </w:p>
    <w:p w14:paraId="6C2644CC" w14:textId="56235077" w:rsidR="00737C82" w:rsidRDefault="00737C82" w:rsidP="00737C82">
      <w:pPr>
        <w:pStyle w:val="ListParagraph"/>
        <w:numPr>
          <w:ilvl w:val="0"/>
          <w:numId w:val="6"/>
        </w:numPr>
      </w:pPr>
      <w:r>
        <w:t>User edits account from the provider dashboard.</w:t>
      </w:r>
    </w:p>
    <w:p w14:paraId="23D2D22E" w14:textId="77777777" w:rsidR="00737C82" w:rsidRPr="00737C82" w:rsidRDefault="00737C82" w:rsidP="00737C82">
      <w:pPr>
        <w:pStyle w:val="ListParagraph"/>
      </w:pPr>
    </w:p>
    <w:p w14:paraId="3F8AD5AE" w14:textId="3CFEBA48" w:rsidR="00737C82" w:rsidRDefault="00BD3664" w:rsidP="00737C82">
      <w:pPr>
        <w:pStyle w:val="Heading3"/>
      </w:pPr>
      <w:r>
        <w:t xml:space="preserve">Provider </w:t>
      </w:r>
      <w:r w:rsidR="00737C82">
        <w:t>Account Does Not Exist</w:t>
      </w:r>
    </w:p>
    <w:p w14:paraId="675DBD18" w14:textId="1C516CA0" w:rsidR="00737C82" w:rsidRDefault="00737C82" w:rsidP="008302A7">
      <w:r>
        <w:t>Prompt for the following information.  The tables below shall be displayed in separate screens with navigation buttons to go to a previous screen.</w:t>
      </w:r>
    </w:p>
    <w:p w14:paraId="3F2B019C" w14:textId="7E40F159" w:rsidR="00737C82" w:rsidRDefault="00737C82" w:rsidP="00737C82">
      <w:pPr>
        <w:pStyle w:val="Heading4"/>
      </w:pPr>
      <w:r>
        <w:t>User Information Input</w:t>
      </w:r>
    </w:p>
    <w:p w14:paraId="1C77F25F" w14:textId="77777777" w:rsidR="00737C82" w:rsidRPr="00737C82" w:rsidRDefault="00737C82" w:rsidP="00737C82"/>
    <w:p w14:paraId="070EF93B" w14:textId="77777777" w:rsidR="00737C82" w:rsidRPr="00737C82" w:rsidRDefault="00737C82" w:rsidP="00737C82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64"/>
        <w:gridCol w:w="1137"/>
        <w:gridCol w:w="1163"/>
        <w:gridCol w:w="2169"/>
        <w:gridCol w:w="2755"/>
      </w:tblGrid>
      <w:tr w:rsidR="00042415" w14:paraId="5E9A1D24" w14:textId="77777777" w:rsidTr="00042415">
        <w:trPr>
          <w:trHeight w:val="216"/>
        </w:trPr>
        <w:tc>
          <w:tcPr>
            <w:tcW w:w="2064" w:type="dxa"/>
            <w:shd w:val="clear" w:color="auto" w:fill="33CCCC"/>
          </w:tcPr>
          <w:p w14:paraId="5737629A" w14:textId="77777777" w:rsidR="00042415" w:rsidRDefault="00042415" w:rsidP="00737C82">
            <w:r>
              <w:t>Field Name</w:t>
            </w:r>
          </w:p>
        </w:tc>
        <w:tc>
          <w:tcPr>
            <w:tcW w:w="1137" w:type="dxa"/>
            <w:shd w:val="clear" w:color="auto" w:fill="33CCCC"/>
          </w:tcPr>
          <w:p w14:paraId="02CE9DD1" w14:textId="77777777" w:rsidR="00042415" w:rsidRDefault="00042415" w:rsidP="00737C82">
            <w:r>
              <w:t>Data type expected</w:t>
            </w:r>
          </w:p>
        </w:tc>
        <w:tc>
          <w:tcPr>
            <w:tcW w:w="1163" w:type="dxa"/>
            <w:shd w:val="clear" w:color="auto" w:fill="33CCCC"/>
          </w:tcPr>
          <w:p w14:paraId="4B8915AB" w14:textId="78BD95A1" w:rsidR="00042415" w:rsidRDefault="00042415" w:rsidP="00042415">
            <w:r>
              <w:t xml:space="preserve">Required </w:t>
            </w:r>
          </w:p>
        </w:tc>
        <w:tc>
          <w:tcPr>
            <w:tcW w:w="2169" w:type="dxa"/>
            <w:shd w:val="clear" w:color="auto" w:fill="33CCCC"/>
          </w:tcPr>
          <w:p w14:paraId="16971FC1" w14:textId="37C789B3" w:rsidR="00042415" w:rsidRDefault="00042415" w:rsidP="00737C82">
            <w:pPr>
              <w:jc w:val="center"/>
            </w:pPr>
            <w:r>
              <w:t>Input JSON Filed Name</w:t>
            </w:r>
          </w:p>
        </w:tc>
        <w:tc>
          <w:tcPr>
            <w:tcW w:w="2755" w:type="dxa"/>
            <w:shd w:val="clear" w:color="auto" w:fill="33CCCC"/>
          </w:tcPr>
          <w:p w14:paraId="65112A8C" w14:textId="420A0CBA" w:rsidR="00042415" w:rsidRDefault="00042415" w:rsidP="00737C82">
            <w:pPr>
              <w:jc w:val="center"/>
            </w:pPr>
            <w:r>
              <w:t>Notes</w:t>
            </w:r>
          </w:p>
        </w:tc>
      </w:tr>
      <w:tr w:rsidR="00042415" w14:paraId="59458C49" w14:textId="77777777" w:rsidTr="00042415">
        <w:trPr>
          <w:trHeight w:val="445"/>
        </w:trPr>
        <w:tc>
          <w:tcPr>
            <w:tcW w:w="2064" w:type="dxa"/>
          </w:tcPr>
          <w:p w14:paraId="11DD4A8D" w14:textId="5C23A529" w:rsidR="00042415" w:rsidRDefault="00042415" w:rsidP="00737C82">
            <w:r>
              <w:t>Email</w:t>
            </w:r>
          </w:p>
        </w:tc>
        <w:tc>
          <w:tcPr>
            <w:tcW w:w="1137" w:type="dxa"/>
          </w:tcPr>
          <w:p w14:paraId="7181BF50" w14:textId="77777777" w:rsidR="00042415" w:rsidRDefault="00042415" w:rsidP="00737C82"/>
        </w:tc>
        <w:tc>
          <w:tcPr>
            <w:tcW w:w="1163" w:type="dxa"/>
          </w:tcPr>
          <w:p w14:paraId="199553D4" w14:textId="77777777" w:rsidR="00042415" w:rsidRDefault="00042415" w:rsidP="00737C82"/>
        </w:tc>
        <w:tc>
          <w:tcPr>
            <w:tcW w:w="2169" w:type="dxa"/>
          </w:tcPr>
          <w:p w14:paraId="158EF63B" w14:textId="7CFA7BFA" w:rsidR="00042415" w:rsidRDefault="00042415" w:rsidP="00737C82">
            <w:proofErr w:type="gramStart"/>
            <w:r>
              <w:t>email</w:t>
            </w:r>
            <w:proofErr w:type="gramEnd"/>
          </w:p>
        </w:tc>
        <w:tc>
          <w:tcPr>
            <w:tcW w:w="2755" w:type="dxa"/>
          </w:tcPr>
          <w:p w14:paraId="10BDB7EC" w14:textId="3EA9DCF8" w:rsidR="00042415" w:rsidRDefault="00042415" w:rsidP="00737C82">
            <w:r>
              <w:t xml:space="preserve">Use the value from login.  This is not a user input </w:t>
            </w:r>
            <w:r>
              <w:lastRenderedPageBreak/>
              <w:t>but should be displayed.</w:t>
            </w:r>
          </w:p>
        </w:tc>
      </w:tr>
      <w:tr w:rsidR="00042415" w14:paraId="3E2E01E0" w14:textId="77777777" w:rsidTr="00042415">
        <w:trPr>
          <w:trHeight w:val="445"/>
        </w:trPr>
        <w:tc>
          <w:tcPr>
            <w:tcW w:w="2064" w:type="dxa"/>
          </w:tcPr>
          <w:p w14:paraId="45EFD40A" w14:textId="05E178DD" w:rsidR="00042415" w:rsidRDefault="00042415" w:rsidP="00737C82">
            <w:r>
              <w:lastRenderedPageBreak/>
              <w:t>First Name</w:t>
            </w:r>
          </w:p>
        </w:tc>
        <w:tc>
          <w:tcPr>
            <w:tcW w:w="1137" w:type="dxa"/>
          </w:tcPr>
          <w:p w14:paraId="1CA655AF" w14:textId="40AC59AC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3431CA14" w14:textId="6901A784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279E2158" w14:textId="307331DD" w:rsidR="00042415" w:rsidRDefault="00042415" w:rsidP="00737C82">
            <w:proofErr w:type="spellStart"/>
            <w:proofErr w:type="gramStart"/>
            <w:r>
              <w:t>firstName</w:t>
            </w:r>
            <w:proofErr w:type="spellEnd"/>
            <w:proofErr w:type="gramEnd"/>
          </w:p>
        </w:tc>
        <w:tc>
          <w:tcPr>
            <w:tcW w:w="2755" w:type="dxa"/>
          </w:tcPr>
          <w:p w14:paraId="7522413F" w14:textId="2888EAA2" w:rsidR="00042415" w:rsidRDefault="00042415" w:rsidP="00737C82"/>
        </w:tc>
      </w:tr>
      <w:tr w:rsidR="00042415" w14:paraId="5366A3B4" w14:textId="77777777" w:rsidTr="00042415">
        <w:trPr>
          <w:trHeight w:val="445"/>
        </w:trPr>
        <w:tc>
          <w:tcPr>
            <w:tcW w:w="2064" w:type="dxa"/>
          </w:tcPr>
          <w:p w14:paraId="6FD99A25" w14:textId="7F8467FD" w:rsidR="00042415" w:rsidRDefault="00042415" w:rsidP="00737C82">
            <w:r>
              <w:t>Last Name</w:t>
            </w:r>
          </w:p>
        </w:tc>
        <w:tc>
          <w:tcPr>
            <w:tcW w:w="1137" w:type="dxa"/>
          </w:tcPr>
          <w:p w14:paraId="09FB728F" w14:textId="2C4AED0B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0E6687D5" w14:textId="54A7C781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46B604D1" w14:textId="4E4CB17E" w:rsidR="00042415" w:rsidRDefault="00042415" w:rsidP="00737C82">
            <w:proofErr w:type="spellStart"/>
            <w:proofErr w:type="gramStart"/>
            <w:r>
              <w:t>lastName</w:t>
            </w:r>
            <w:proofErr w:type="spellEnd"/>
            <w:proofErr w:type="gramEnd"/>
          </w:p>
        </w:tc>
        <w:tc>
          <w:tcPr>
            <w:tcW w:w="2755" w:type="dxa"/>
          </w:tcPr>
          <w:p w14:paraId="0E75AC7B" w14:textId="7871F44C" w:rsidR="00042415" w:rsidRDefault="00042415" w:rsidP="00737C82"/>
        </w:tc>
      </w:tr>
      <w:tr w:rsidR="00042415" w14:paraId="4328B8A2" w14:textId="77777777" w:rsidTr="00042415">
        <w:trPr>
          <w:trHeight w:val="445"/>
        </w:trPr>
        <w:tc>
          <w:tcPr>
            <w:tcW w:w="2064" w:type="dxa"/>
          </w:tcPr>
          <w:p w14:paraId="1A4FFFB5" w14:textId="0C3FF7A5" w:rsidR="00042415" w:rsidRDefault="00042415" w:rsidP="00737C82">
            <w:r>
              <w:t>Business Name</w:t>
            </w:r>
          </w:p>
        </w:tc>
        <w:tc>
          <w:tcPr>
            <w:tcW w:w="1137" w:type="dxa"/>
          </w:tcPr>
          <w:p w14:paraId="0A117868" w14:textId="256DFC38" w:rsidR="00042415" w:rsidRDefault="00042415" w:rsidP="00737C82">
            <w:proofErr w:type="spellStart"/>
            <w:r>
              <w:t>Str</w:t>
            </w:r>
            <w:proofErr w:type="spellEnd"/>
          </w:p>
        </w:tc>
        <w:tc>
          <w:tcPr>
            <w:tcW w:w="1163" w:type="dxa"/>
          </w:tcPr>
          <w:p w14:paraId="5B44E35B" w14:textId="0771C70A" w:rsidR="00042415" w:rsidRDefault="00042415" w:rsidP="00737C82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67B7936E" w14:textId="6F42102D" w:rsidR="00042415" w:rsidRDefault="00042415" w:rsidP="00737C82">
            <w:proofErr w:type="spellStart"/>
            <w:proofErr w:type="gramStart"/>
            <w:r>
              <w:t>businessName</w:t>
            </w:r>
            <w:proofErr w:type="spellEnd"/>
            <w:proofErr w:type="gramEnd"/>
          </w:p>
        </w:tc>
        <w:tc>
          <w:tcPr>
            <w:tcW w:w="2755" w:type="dxa"/>
          </w:tcPr>
          <w:p w14:paraId="7CD2EF06" w14:textId="4FE38D7B" w:rsidR="00042415" w:rsidRDefault="00042415" w:rsidP="00737C82"/>
        </w:tc>
      </w:tr>
      <w:tr w:rsidR="00042415" w14:paraId="4DB2E6AC" w14:textId="77777777" w:rsidTr="00042415">
        <w:trPr>
          <w:trHeight w:val="445"/>
        </w:trPr>
        <w:tc>
          <w:tcPr>
            <w:tcW w:w="2064" w:type="dxa"/>
          </w:tcPr>
          <w:p w14:paraId="595CD793" w14:textId="77777777" w:rsidR="00042415" w:rsidRDefault="00042415" w:rsidP="00737C82">
            <w:r>
              <w:t>Business Address</w:t>
            </w:r>
          </w:p>
        </w:tc>
        <w:tc>
          <w:tcPr>
            <w:tcW w:w="1137" w:type="dxa"/>
          </w:tcPr>
          <w:p w14:paraId="59C71903" w14:textId="77777777" w:rsidR="00042415" w:rsidRDefault="00042415" w:rsidP="00737C82">
            <w:r>
              <w:t>String</w:t>
            </w:r>
          </w:p>
        </w:tc>
        <w:tc>
          <w:tcPr>
            <w:tcW w:w="1163" w:type="dxa"/>
          </w:tcPr>
          <w:p w14:paraId="46177689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744008F3" w14:textId="547393A5" w:rsidR="00042415" w:rsidRDefault="00042415" w:rsidP="00737C82">
            <w:proofErr w:type="gramStart"/>
            <w:r>
              <w:t>address</w:t>
            </w:r>
            <w:proofErr w:type="gramEnd"/>
          </w:p>
        </w:tc>
        <w:tc>
          <w:tcPr>
            <w:tcW w:w="2755" w:type="dxa"/>
          </w:tcPr>
          <w:p w14:paraId="0D2B3592" w14:textId="089FC472" w:rsidR="00042415" w:rsidRDefault="00042415" w:rsidP="00737C82">
            <w:r>
              <w:t>Use the email from login.</w:t>
            </w:r>
          </w:p>
        </w:tc>
      </w:tr>
      <w:tr w:rsidR="00042415" w14:paraId="07EA69C9" w14:textId="77777777" w:rsidTr="00042415">
        <w:trPr>
          <w:trHeight w:val="216"/>
        </w:trPr>
        <w:tc>
          <w:tcPr>
            <w:tcW w:w="2064" w:type="dxa"/>
          </w:tcPr>
          <w:p w14:paraId="63483D02" w14:textId="77777777" w:rsidR="00042415" w:rsidRDefault="00042415" w:rsidP="00737C82">
            <w:r>
              <w:t>City</w:t>
            </w:r>
          </w:p>
        </w:tc>
        <w:tc>
          <w:tcPr>
            <w:tcW w:w="1137" w:type="dxa"/>
          </w:tcPr>
          <w:p w14:paraId="65595E79" w14:textId="77777777" w:rsidR="00042415" w:rsidRDefault="00042415" w:rsidP="00737C82">
            <w:proofErr w:type="spellStart"/>
            <w:proofErr w:type="gramStart"/>
            <w:r>
              <w:t>str</w:t>
            </w:r>
            <w:proofErr w:type="spellEnd"/>
            <w:proofErr w:type="gramEnd"/>
          </w:p>
        </w:tc>
        <w:tc>
          <w:tcPr>
            <w:tcW w:w="1163" w:type="dxa"/>
          </w:tcPr>
          <w:p w14:paraId="308A459D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562B085C" w14:textId="70F4002C" w:rsidR="00042415" w:rsidRDefault="00042415" w:rsidP="00737C82">
            <w:proofErr w:type="gramStart"/>
            <w:r>
              <w:t>city</w:t>
            </w:r>
            <w:proofErr w:type="gramEnd"/>
          </w:p>
        </w:tc>
        <w:tc>
          <w:tcPr>
            <w:tcW w:w="2755" w:type="dxa"/>
          </w:tcPr>
          <w:p w14:paraId="439D62F7" w14:textId="57A453AD" w:rsidR="00042415" w:rsidRDefault="00042415" w:rsidP="00737C82"/>
        </w:tc>
      </w:tr>
      <w:tr w:rsidR="00042415" w14:paraId="2EF7C863" w14:textId="77777777" w:rsidTr="00042415">
        <w:trPr>
          <w:trHeight w:val="229"/>
        </w:trPr>
        <w:tc>
          <w:tcPr>
            <w:tcW w:w="2064" w:type="dxa"/>
          </w:tcPr>
          <w:p w14:paraId="46E90582" w14:textId="77777777" w:rsidR="00042415" w:rsidRDefault="00042415" w:rsidP="00737C82">
            <w:r>
              <w:t>State</w:t>
            </w:r>
          </w:p>
        </w:tc>
        <w:tc>
          <w:tcPr>
            <w:tcW w:w="1137" w:type="dxa"/>
          </w:tcPr>
          <w:p w14:paraId="74851C9F" w14:textId="77777777" w:rsidR="00042415" w:rsidRDefault="00042415" w:rsidP="00737C82">
            <w:proofErr w:type="spellStart"/>
            <w:proofErr w:type="gramStart"/>
            <w:r>
              <w:t>str</w:t>
            </w:r>
            <w:proofErr w:type="spellEnd"/>
            <w:proofErr w:type="gramEnd"/>
          </w:p>
        </w:tc>
        <w:tc>
          <w:tcPr>
            <w:tcW w:w="1163" w:type="dxa"/>
          </w:tcPr>
          <w:p w14:paraId="31A7FC25" w14:textId="77777777" w:rsidR="00042415" w:rsidRDefault="00042415" w:rsidP="00737C82">
            <w:r>
              <w:t>Yes</w:t>
            </w:r>
          </w:p>
        </w:tc>
        <w:tc>
          <w:tcPr>
            <w:tcW w:w="2169" w:type="dxa"/>
          </w:tcPr>
          <w:p w14:paraId="4F3F5D23" w14:textId="5BB79304" w:rsidR="00042415" w:rsidRDefault="00042415" w:rsidP="00737C82">
            <w:proofErr w:type="gramStart"/>
            <w:r>
              <w:t>state</w:t>
            </w:r>
            <w:proofErr w:type="gramEnd"/>
          </w:p>
        </w:tc>
        <w:tc>
          <w:tcPr>
            <w:tcW w:w="2755" w:type="dxa"/>
          </w:tcPr>
          <w:p w14:paraId="1480DF00" w14:textId="4BEC9C92" w:rsidR="00042415" w:rsidRDefault="00042415" w:rsidP="00737C82"/>
        </w:tc>
      </w:tr>
      <w:tr w:rsidR="00042415" w14:paraId="5B15F2BD" w14:textId="77777777" w:rsidTr="00042415">
        <w:trPr>
          <w:trHeight w:val="229"/>
        </w:trPr>
        <w:tc>
          <w:tcPr>
            <w:tcW w:w="2064" w:type="dxa"/>
          </w:tcPr>
          <w:p w14:paraId="72CF3915" w14:textId="77777777" w:rsidR="00042415" w:rsidRDefault="00042415" w:rsidP="00737C82">
            <w:r>
              <w:t>Zip code</w:t>
            </w:r>
          </w:p>
        </w:tc>
        <w:tc>
          <w:tcPr>
            <w:tcW w:w="1137" w:type="dxa"/>
          </w:tcPr>
          <w:p w14:paraId="12CDC089" w14:textId="77777777" w:rsidR="00042415" w:rsidRDefault="00042415" w:rsidP="00737C82"/>
        </w:tc>
        <w:tc>
          <w:tcPr>
            <w:tcW w:w="1163" w:type="dxa"/>
          </w:tcPr>
          <w:p w14:paraId="7A5FFC71" w14:textId="77777777" w:rsidR="00042415" w:rsidRDefault="00042415" w:rsidP="00737C82"/>
        </w:tc>
        <w:tc>
          <w:tcPr>
            <w:tcW w:w="2169" w:type="dxa"/>
          </w:tcPr>
          <w:p w14:paraId="04ADAAC0" w14:textId="4468BFA3" w:rsidR="00042415" w:rsidRDefault="00042415" w:rsidP="00737C82">
            <w:proofErr w:type="gramStart"/>
            <w:r>
              <w:t>zip</w:t>
            </w:r>
            <w:proofErr w:type="gramEnd"/>
          </w:p>
        </w:tc>
        <w:tc>
          <w:tcPr>
            <w:tcW w:w="2755" w:type="dxa"/>
          </w:tcPr>
          <w:p w14:paraId="4F646F7D" w14:textId="4CE4E839" w:rsidR="00042415" w:rsidRDefault="00042415" w:rsidP="00737C82"/>
        </w:tc>
      </w:tr>
      <w:tr w:rsidR="00042415" w14:paraId="68E5F90B" w14:textId="77777777" w:rsidTr="00042415">
        <w:trPr>
          <w:trHeight w:val="229"/>
        </w:trPr>
        <w:tc>
          <w:tcPr>
            <w:tcW w:w="2064" w:type="dxa"/>
          </w:tcPr>
          <w:p w14:paraId="740E1ED0" w14:textId="77777777" w:rsidR="00042415" w:rsidRDefault="00042415" w:rsidP="00737C82">
            <w:r>
              <w:t>Phone ok</w:t>
            </w:r>
          </w:p>
        </w:tc>
        <w:tc>
          <w:tcPr>
            <w:tcW w:w="1137" w:type="dxa"/>
          </w:tcPr>
          <w:p w14:paraId="5CC10FD1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7588A14F" w14:textId="77777777" w:rsidR="00042415" w:rsidRDefault="00042415" w:rsidP="00737C82">
            <w:r>
              <w:t>Defaults true</w:t>
            </w:r>
          </w:p>
        </w:tc>
        <w:tc>
          <w:tcPr>
            <w:tcW w:w="2169" w:type="dxa"/>
          </w:tcPr>
          <w:p w14:paraId="5C6E756B" w14:textId="018CA018" w:rsidR="00042415" w:rsidRDefault="00042415" w:rsidP="00737C82">
            <w:proofErr w:type="spellStart"/>
            <w:proofErr w:type="gramStart"/>
            <w:r>
              <w:t>phoneOk</w:t>
            </w:r>
            <w:proofErr w:type="spellEnd"/>
            <w:proofErr w:type="gramEnd"/>
          </w:p>
        </w:tc>
        <w:tc>
          <w:tcPr>
            <w:tcW w:w="2755" w:type="dxa"/>
          </w:tcPr>
          <w:p w14:paraId="15A1527B" w14:textId="157C4BA3" w:rsidR="00042415" w:rsidRDefault="00042415" w:rsidP="00737C82">
            <w:r>
              <w:t>Checkbox</w:t>
            </w:r>
          </w:p>
        </w:tc>
      </w:tr>
      <w:tr w:rsidR="00042415" w14:paraId="6538A6DE" w14:textId="77777777" w:rsidTr="00042415">
        <w:trPr>
          <w:trHeight w:val="229"/>
        </w:trPr>
        <w:tc>
          <w:tcPr>
            <w:tcW w:w="2064" w:type="dxa"/>
          </w:tcPr>
          <w:p w14:paraId="59901C52" w14:textId="77777777" w:rsidR="00042415" w:rsidRDefault="00042415" w:rsidP="00737C82">
            <w:r>
              <w:t>Email ok</w:t>
            </w:r>
          </w:p>
        </w:tc>
        <w:tc>
          <w:tcPr>
            <w:tcW w:w="1137" w:type="dxa"/>
          </w:tcPr>
          <w:p w14:paraId="089B6343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4C3BC347" w14:textId="77777777" w:rsidR="00042415" w:rsidRDefault="00042415" w:rsidP="00737C82">
            <w:r>
              <w:t>Default true</w:t>
            </w:r>
          </w:p>
        </w:tc>
        <w:tc>
          <w:tcPr>
            <w:tcW w:w="2169" w:type="dxa"/>
          </w:tcPr>
          <w:p w14:paraId="2AF65024" w14:textId="0AE65DF6" w:rsidR="00042415" w:rsidRDefault="00042415" w:rsidP="00737C82">
            <w:proofErr w:type="spellStart"/>
            <w:proofErr w:type="gramStart"/>
            <w:r>
              <w:t>emailOk</w:t>
            </w:r>
            <w:proofErr w:type="spellEnd"/>
            <w:proofErr w:type="gramEnd"/>
          </w:p>
        </w:tc>
        <w:tc>
          <w:tcPr>
            <w:tcW w:w="2755" w:type="dxa"/>
          </w:tcPr>
          <w:p w14:paraId="2BBF4EA4" w14:textId="149B7579" w:rsidR="00042415" w:rsidRDefault="00042415" w:rsidP="00737C82">
            <w:r>
              <w:t>Checkbox</w:t>
            </w:r>
          </w:p>
        </w:tc>
      </w:tr>
      <w:tr w:rsidR="00042415" w14:paraId="7FF6BF94" w14:textId="77777777" w:rsidTr="00042415">
        <w:trPr>
          <w:trHeight w:val="229"/>
        </w:trPr>
        <w:tc>
          <w:tcPr>
            <w:tcW w:w="2064" w:type="dxa"/>
          </w:tcPr>
          <w:p w14:paraId="496682D1" w14:textId="77777777" w:rsidR="00042415" w:rsidRDefault="00042415" w:rsidP="00737C82">
            <w:r>
              <w:t>Text ok</w:t>
            </w:r>
          </w:p>
        </w:tc>
        <w:tc>
          <w:tcPr>
            <w:tcW w:w="1137" w:type="dxa"/>
          </w:tcPr>
          <w:p w14:paraId="7CB5628A" w14:textId="77777777" w:rsidR="00042415" w:rsidRDefault="00042415" w:rsidP="00737C82">
            <w:r>
              <w:t>Boolean</w:t>
            </w:r>
          </w:p>
        </w:tc>
        <w:tc>
          <w:tcPr>
            <w:tcW w:w="1163" w:type="dxa"/>
          </w:tcPr>
          <w:p w14:paraId="5592476F" w14:textId="77777777" w:rsidR="00042415" w:rsidRDefault="00042415" w:rsidP="00737C82">
            <w:r>
              <w:t>Defaults true</w:t>
            </w:r>
          </w:p>
        </w:tc>
        <w:tc>
          <w:tcPr>
            <w:tcW w:w="2169" w:type="dxa"/>
          </w:tcPr>
          <w:p w14:paraId="67C49E35" w14:textId="42AF6469" w:rsidR="00042415" w:rsidRDefault="00042415" w:rsidP="00737C82">
            <w:proofErr w:type="spellStart"/>
            <w:proofErr w:type="gramStart"/>
            <w:r>
              <w:t>textOk</w:t>
            </w:r>
            <w:proofErr w:type="spellEnd"/>
            <w:proofErr w:type="gramEnd"/>
          </w:p>
        </w:tc>
        <w:tc>
          <w:tcPr>
            <w:tcW w:w="2755" w:type="dxa"/>
          </w:tcPr>
          <w:p w14:paraId="67CB5E8A" w14:textId="466D3CDC" w:rsidR="00042415" w:rsidRDefault="00042415" w:rsidP="00737C82">
            <w:r>
              <w:t>Checkbox</w:t>
            </w:r>
          </w:p>
        </w:tc>
      </w:tr>
      <w:tr w:rsidR="00042415" w14:paraId="6DE79BBD" w14:textId="77777777" w:rsidTr="00042415">
        <w:trPr>
          <w:trHeight w:val="229"/>
        </w:trPr>
        <w:tc>
          <w:tcPr>
            <w:tcW w:w="2064" w:type="dxa"/>
          </w:tcPr>
          <w:p w14:paraId="38207CBD" w14:textId="49567534" w:rsidR="00042415" w:rsidRDefault="00042415" w:rsidP="00737C82"/>
        </w:tc>
        <w:tc>
          <w:tcPr>
            <w:tcW w:w="1137" w:type="dxa"/>
          </w:tcPr>
          <w:p w14:paraId="515E2EC2" w14:textId="77777777" w:rsidR="00042415" w:rsidRDefault="00042415" w:rsidP="00737C82"/>
        </w:tc>
        <w:tc>
          <w:tcPr>
            <w:tcW w:w="1163" w:type="dxa"/>
          </w:tcPr>
          <w:p w14:paraId="2534A8FC" w14:textId="77777777" w:rsidR="00042415" w:rsidRDefault="00042415" w:rsidP="00737C82"/>
        </w:tc>
        <w:tc>
          <w:tcPr>
            <w:tcW w:w="2169" w:type="dxa"/>
          </w:tcPr>
          <w:p w14:paraId="10D0DD54" w14:textId="77777777" w:rsidR="00042415" w:rsidRDefault="00042415" w:rsidP="00737C82"/>
        </w:tc>
        <w:tc>
          <w:tcPr>
            <w:tcW w:w="2755" w:type="dxa"/>
          </w:tcPr>
          <w:p w14:paraId="7043A396" w14:textId="7CF652BB" w:rsidR="00042415" w:rsidRDefault="00042415" w:rsidP="00737C82"/>
        </w:tc>
      </w:tr>
    </w:tbl>
    <w:p w14:paraId="10DE8AB0" w14:textId="77777777" w:rsidR="008302A7" w:rsidRDefault="008302A7" w:rsidP="008302A7"/>
    <w:p w14:paraId="1A524EA0" w14:textId="6210DC16" w:rsidR="00114CF5" w:rsidRDefault="00114CF5" w:rsidP="00114CF5">
      <w:pPr>
        <w:pStyle w:val="Heading4"/>
      </w:pPr>
      <w:r>
        <w:t>Provider License</w:t>
      </w:r>
    </w:p>
    <w:p w14:paraId="629F06D2" w14:textId="521C39A8" w:rsidR="00114CF5" w:rsidRDefault="0006519B" w:rsidP="008302A7">
      <w:r>
        <w:t xml:space="preserve">A provider can have multiple licenses, but must have at least one.  The “licenses” field in the input JSON will be a list of JSONS.  </w:t>
      </w:r>
    </w:p>
    <w:p w14:paraId="69B4A49E" w14:textId="77777777" w:rsidR="0006519B" w:rsidRDefault="0006519B" w:rsidP="008302A7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89"/>
        <w:gridCol w:w="1136"/>
        <w:gridCol w:w="143"/>
        <w:gridCol w:w="1723"/>
        <w:gridCol w:w="1769"/>
        <w:gridCol w:w="2428"/>
      </w:tblGrid>
      <w:tr w:rsidR="0006519B" w14:paraId="52D39AC9" w14:textId="77777777" w:rsidTr="0006519B">
        <w:trPr>
          <w:trHeight w:val="216"/>
        </w:trPr>
        <w:tc>
          <w:tcPr>
            <w:tcW w:w="2229" w:type="dxa"/>
            <w:shd w:val="clear" w:color="auto" w:fill="33CCCC"/>
          </w:tcPr>
          <w:p w14:paraId="3A32282C" w14:textId="77777777" w:rsidR="0006519B" w:rsidRDefault="0006519B" w:rsidP="007D4FAA">
            <w:r>
              <w:t>Field Name</w:t>
            </w:r>
          </w:p>
        </w:tc>
        <w:tc>
          <w:tcPr>
            <w:tcW w:w="1299" w:type="dxa"/>
            <w:gridSpan w:val="2"/>
            <w:shd w:val="clear" w:color="auto" w:fill="33CCCC"/>
          </w:tcPr>
          <w:p w14:paraId="313BF627" w14:textId="77777777" w:rsidR="0006519B" w:rsidRDefault="0006519B" w:rsidP="007D4FAA">
            <w:r>
              <w:t>Data type expected</w:t>
            </w:r>
          </w:p>
        </w:tc>
        <w:tc>
          <w:tcPr>
            <w:tcW w:w="1800" w:type="dxa"/>
            <w:shd w:val="clear" w:color="auto" w:fill="33CCCC"/>
          </w:tcPr>
          <w:p w14:paraId="645F0BA9" w14:textId="77777777" w:rsidR="0006519B" w:rsidRDefault="0006519B" w:rsidP="007D4FAA">
            <w:r>
              <w:t>Required Input</w:t>
            </w:r>
          </w:p>
        </w:tc>
        <w:tc>
          <w:tcPr>
            <w:tcW w:w="1350" w:type="dxa"/>
            <w:shd w:val="clear" w:color="auto" w:fill="33CCCC"/>
          </w:tcPr>
          <w:p w14:paraId="33DE5AB2" w14:textId="7D9A7059" w:rsidR="0006519B" w:rsidRDefault="0006519B" w:rsidP="007D4FAA">
            <w:pPr>
              <w:jc w:val="center"/>
            </w:pPr>
            <w:r>
              <w:t>Input JSON Field Name</w:t>
            </w:r>
          </w:p>
        </w:tc>
        <w:tc>
          <w:tcPr>
            <w:tcW w:w="2610" w:type="dxa"/>
            <w:shd w:val="clear" w:color="auto" w:fill="33CCCC"/>
          </w:tcPr>
          <w:p w14:paraId="2D4F35E7" w14:textId="67FB6F01" w:rsidR="0006519B" w:rsidRDefault="0006519B" w:rsidP="007D4FAA">
            <w:pPr>
              <w:jc w:val="center"/>
            </w:pPr>
            <w:r>
              <w:t>Notes</w:t>
            </w:r>
          </w:p>
        </w:tc>
      </w:tr>
      <w:tr w:rsidR="0006519B" w14:paraId="3D200509" w14:textId="77777777" w:rsidTr="0006519B">
        <w:trPr>
          <w:trHeight w:val="445"/>
        </w:trPr>
        <w:tc>
          <w:tcPr>
            <w:tcW w:w="2229" w:type="dxa"/>
          </w:tcPr>
          <w:p w14:paraId="1AE5EFE2" w14:textId="5B37C0CC" w:rsidR="0006519B" w:rsidRDefault="0006519B" w:rsidP="007D4FAA">
            <w:pPr>
              <w:tabs>
                <w:tab w:val="left" w:pos="1040"/>
              </w:tabs>
            </w:pPr>
            <w:r>
              <w:t>License Number</w:t>
            </w:r>
          </w:p>
        </w:tc>
        <w:tc>
          <w:tcPr>
            <w:tcW w:w="1137" w:type="dxa"/>
          </w:tcPr>
          <w:p w14:paraId="023062EF" w14:textId="73EE947B" w:rsidR="0006519B" w:rsidRDefault="0006519B" w:rsidP="007D4FAA">
            <w:r>
              <w:t xml:space="preserve">Alpha numeric </w:t>
            </w:r>
          </w:p>
        </w:tc>
        <w:tc>
          <w:tcPr>
            <w:tcW w:w="1962" w:type="dxa"/>
            <w:gridSpan w:val="2"/>
          </w:tcPr>
          <w:p w14:paraId="15501649" w14:textId="22C32434" w:rsidR="0006519B" w:rsidRDefault="0006519B" w:rsidP="007D4FAA">
            <w:proofErr w:type="gramStart"/>
            <w:r>
              <w:t>yes</w:t>
            </w:r>
            <w:proofErr w:type="gramEnd"/>
          </w:p>
        </w:tc>
        <w:tc>
          <w:tcPr>
            <w:tcW w:w="1350" w:type="dxa"/>
          </w:tcPr>
          <w:p w14:paraId="5E1EA1C4" w14:textId="28D4FED2" w:rsidR="0006519B" w:rsidRDefault="0006519B" w:rsidP="007D4FAA">
            <w:proofErr w:type="spellStart"/>
            <w:proofErr w:type="gramStart"/>
            <w:r>
              <w:t>licenseNumber</w:t>
            </w:r>
            <w:proofErr w:type="spellEnd"/>
            <w:proofErr w:type="gramEnd"/>
          </w:p>
        </w:tc>
        <w:tc>
          <w:tcPr>
            <w:tcW w:w="2610" w:type="dxa"/>
          </w:tcPr>
          <w:p w14:paraId="3C73AF7C" w14:textId="744A36A1" w:rsidR="0006519B" w:rsidRDefault="0006519B" w:rsidP="007D4FAA"/>
        </w:tc>
      </w:tr>
      <w:tr w:rsidR="0006519B" w14:paraId="4171623A" w14:textId="77777777" w:rsidTr="0006519B">
        <w:trPr>
          <w:trHeight w:val="216"/>
        </w:trPr>
        <w:tc>
          <w:tcPr>
            <w:tcW w:w="2229" w:type="dxa"/>
          </w:tcPr>
          <w:p w14:paraId="106DEDB5" w14:textId="361FE568" w:rsidR="0006519B" w:rsidRDefault="0006519B" w:rsidP="007D4FAA">
            <w:r>
              <w:t>Service Type</w:t>
            </w:r>
          </w:p>
        </w:tc>
        <w:tc>
          <w:tcPr>
            <w:tcW w:w="1137" w:type="dxa"/>
          </w:tcPr>
          <w:p w14:paraId="6444FE83" w14:textId="0AADA08D" w:rsidR="0006519B" w:rsidRDefault="0006519B" w:rsidP="007D4FAA">
            <w:r>
              <w:t>String</w:t>
            </w:r>
          </w:p>
        </w:tc>
        <w:tc>
          <w:tcPr>
            <w:tcW w:w="1962" w:type="dxa"/>
            <w:gridSpan w:val="2"/>
          </w:tcPr>
          <w:p w14:paraId="45E4C58D" w14:textId="6ECF1803" w:rsidR="0006519B" w:rsidRDefault="0006519B" w:rsidP="007D4FAA">
            <w:pPr>
              <w:tabs>
                <w:tab w:val="center" w:pos="1006"/>
              </w:tabs>
            </w:pPr>
            <w:proofErr w:type="gramStart"/>
            <w:r>
              <w:t>yes</w:t>
            </w:r>
            <w:proofErr w:type="gramEnd"/>
          </w:p>
        </w:tc>
        <w:tc>
          <w:tcPr>
            <w:tcW w:w="1350" w:type="dxa"/>
          </w:tcPr>
          <w:p w14:paraId="63A728EB" w14:textId="0E4074C4" w:rsidR="0006519B" w:rsidRDefault="0006519B" w:rsidP="007D4FAA">
            <w:proofErr w:type="spellStart"/>
            <w:proofErr w:type="gramStart"/>
            <w:r>
              <w:t>serviceType</w:t>
            </w:r>
            <w:proofErr w:type="spellEnd"/>
            <w:proofErr w:type="gramEnd"/>
          </w:p>
        </w:tc>
        <w:tc>
          <w:tcPr>
            <w:tcW w:w="2610" w:type="dxa"/>
          </w:tcPr>
          <w:p w14:paraId="747B8384" w14:textId="21F35C1F" w:rsidR="0006519B" w:rsidRDefault="0006519B" w:rsidP="007D4FAA">
            <w:proofErr w:type="gramStart"/>
            <w:r>
              <w:t>This list will be supplied by the server</w:t>
            </w:r>
            <w:proofErr w:type="gramEnd"/>
            <w:r>
              <w:t>.  For the initial release the options</w:t>
            </w:r>
          </w:p>
        </w:tc>
      </w:tr>
      <w:tr w:rsidR="0006519B" w14:paraId="72EF2EC8" w14:textId="77777777" w:rsidTr="0006519B">
        <w:trPr>
          <w:trHeight w:val="216"/>
        </w:trPr>
        <w:tc>
          <w:tcPr>
            <w:tcW w:w="2229" w:type="dxa"/>
          </w:tcPr>
          <w:p w14:paraId="749CD20E" w14:textId="5CE29FF2" w:rsidR="0006519B" w:rsidRDefault="0006519B" w:rsidP="007D4FAA">
            <w:r>
              <w:t>Special Notes</w:t>
            </w:r>
          </w:p>
        </w:tc>
        <w:tc>
          <w:tcPr>
            <w:tcW w:w="1137" w:type="dxa"/>
          </w:tcPr>
          <w:p w14:paraId="3F334EE8" w14:textId="7D1EF953" w:rsidR="0006519B" w:rsidRDefault="0006519B" w:rsidP="007D4FAA">
            <w:r>
              <w:t>String</w:t>
            </w:r>
          </w:p>
        </w:tc>
        <w:tc>
          <w:tcPr>
            <w:tcW w:w="1962" w:type="dxa"/>
            <w:gridSpan w:val="2"/>
          </w:tcPr>
          <w:p w14:paraId="2E6702CF" w14:textId="284FF35E" w:rsidR="0006519B" w:rsidRDefault="0006519B" w:rsidP="007D4FAA">
            <w:pPr>
              <w:tabs>
                <w:tab w:val="center" w:pos="1006"/>
              </w:tabs>
            </w:pPr>
            <w:proofErr w:type="gramStart"/>
            <w:r>
              <w:t>no</w:t>
            </w:r>
            <w:proofErr w:type="gramEnd"/>
          </w:p>
        </w:tc>
        <w:tc>
          <w:tcPr>
            <w:tcW w:w="1350" w:type="dxa"/>
          </w:tcPr>
          <w:p w14:paraId="218EC7F9" w14:textId="59CC38B3" w:rsidR="0006519B" w:rsidRDefault="0006519B" w:rsidP="007D4FAA">
            <w:proofErr w:type="gramStart"/>
            <w:r>
              <w:t>notes</w:t>
            </w:r>
            <w:proofErr w:type="gramEnd"/>
          </w:p>
        </w:tc>
        <w:tc>
          <w:tcPr>
            <w:tcW w:w="2610" w:type="dxa"/>
          </w:tcPr>
          <w:p w14:paraId="40E38196" w14:textId="1ED9B8AF" w:rsidR="0006519B" w:rsidRDefault="0006519B" w:rsidP="007D4FAA"/>
        </w:tc>
      </w:tr>
    </w:tbl>
    <w:p w14:paraId="1FDCD054" w14:textId="77777777" w:rsidR="0006519B" w:rsidRDefault="0006519B" w:rsidP="008302A7"/>
    <w:p w14:paraId="04629C93" w14:textId="77777777" w:rsidR="00761569" w:rsidRDefault="0006519B" w:rsidP="008302A7">
      <w:pPr>
        <w:rPr>
          <w:b/>
          <w:i/>
        </w:rPr>
      </w:pPr>
      <w:r w:rsidRPr="002342F0">
        <w:rPr>
          <w:b/>
          <w:i/>
        </w:rPr>
        <w:t>The service type should be a</w:t>
      </w:r>
      <w:r w:rsidR="002342F0">
        <w:rPr>
          <w:b/>
          <w:i/>
        </w:rPr>
        <w:t xml:space="preserve"> spin wheel control </w:t>
      </w:r>
      <w:r w:rsidRPr="002342F0">
        <w:rPr>
          <w:b/>
          <w:i/>
        </w:rPr>
        <w:t xml:space="preserve">with a predefined set of </w:t>
      </w:r>
      <w:r w:rsidR="007D4FAA" w:rsidRPr="002342F0">
        <w:rPr>
          <w:b/>
          <w:i/>
        </w:rPr>
        <w:t>optio</w:t>
      </w:r>
      <w:r w:rsidR="002342F0" w:rsidRPr="002342F0">
        <w:rPr>
          <w:b/>
          <w:i/>
        </w:rPr>
        <w:t>ns supplied by the server.  The code should be created with this in mind and have dummy values inserted</w:t>
      </w:r>
      <w:r w:rsidR="002342F0">
        <w:rPr>
          <w:b/>
          <w:i/>
        </w:rPr>
        <w:t xml:space="preserve"> for the initial implementation</w:t>
      </w:r>
      <w:r w:rsidR="002342F0" w:rsidRPr="002342F0">
        <w:rPr>
          <w:b/>
          <w:i/>
        </w:rPr>
        <w:t>.</w:t>
      </w:r>
    </w:p>
    <w:p w14:paraId="2AE7F64D" w14:textId="42EC214C" w:rsidR="0006519B" w:rsidRPr="002342F0" w:rsidRDefault="002342F0" w:rsidP="008302A7">
      <w:pPr>
        <w:rPr>
          <w:b/>
          <w:i/>
        </w:rPr>
      </w:pPr>
      <w:r w:rsidRPr="002342F0">
        <w:rPr>
          <w:b/>
          <w:i/>
        </w:rPr>
        <w:t>[</w:t>
      </w:r>
      <w:proofErr w:type="gramStart"/>
      <w:r w:rsidRPr="002342F0">
        <w:rPr>
          <w:b/>
          <w:i/>
        </w:rPr>
        <w:t>electrical</w:t>
      </w:r>
      <w:proofErr w:type="gramEnd"/>
      <w:r w:rsidRPr="002342F0">
        <w:rPr>
          <w:b/>
          <w:i/>
        </w:rPr>
        <w:t>, plumbing, heating, pottery]</w:t>
      </w:r>
    </w:p>
    <w:p w14:paraId="5191AC12" w14:textId="77777777" w:rsidR="002342F0" w:rsidRDefault="002342F0" w:rsidP="008302A7"/>
    <w:p w14:paraId="3458B279" w14:textId="72A24A6F" w:rsidR="0006519B" w:rsidRDefault="0006519B" w:rsidP="008302A7">
      <w:r>
        <w:t>Once a license is added the user shall be prompted</w:t>
      </w:r>
    </w:p>
    <w:p w14:paraId="49C3ABCA" w14:textId="77777777" w:rsidR="0006519B" w:rsidRDefault="0006519B" w:rsidP="008302A7"/>
    <w:p w14:paraId="570E6D4C" w14:textId="363F8F85" w:rsidR="0006519B" w:rsidRDefault="0006519B" w:rsidP="008302A7">
      <w:r>
        <w:t>“Would you like to add an additional license?”</w:t>
      </w:r>
    </w:p>
    <w:p w14:paraId="3F71C44C" w14:textId="77777777" w:rsidR="0006519B" w:rsidRDefault="0006519B" w:rsidP="008302A7"/>
    <w:p w14:paraId="0A846F6E" w14:textId="15B37DF2" w:rsidR="0006519B" w:rsidRDefault="0006519B" w:rsidP="008302A7">
      <w:r>
        <w:t>If yes, repeat until finished.</w:t>
      </w:r>
    </w:p>
    <w:p w14:paraId="74DFB144" w14:textId="7FF1EE90" w:rsidR="00737C82" w:rsidRDefault="00737C82" w:rsidP="008302A7">
      <w:pPr>
        <w:pStyle w:val="Heading4"/>
      </w:pPr>
      <w:r>
        <w:t>Provider Availability</w:t>
      </w:r>
    </w:p>
    <w:p w14:paraId="353DA6BA" w14:textId="77777777" w:rsidR="00C91860" w:rsidRDefault="00393CA8" w:rsidP="00393CA8">
      <w:r>
        <w:t>The following illustrates the input values</w:t>
      </w:r>
      <w:r w:rsidR="00C91860">
        <w:t xml:space="preserve"> received from the server, and the options to pass back to the server</w:t>
      </w:r>
      <w:r>
        <w:t>.</w:t>
      </w:r>
      <w:r w:rsidR="00C91860">
        <w:t xml:space="preserve">  </w:t>
      </w:r>
    </w:p>
    <w:p w14:paraId="2E534454" w14:textId="77777777" w:rsidR="00C91860" w:rsidRDefault="00C91860" w:rsidP="00393CA8"/>
    <w:p w14:paraId="4BF4869B" w14:textId="205C0E8B" w:rsidR="00C91860" w:rsidRDefault="00C91860" w:rsidP="00393CA8">
      <w:r>
        <w:t>The UI</w:t>
      </w:r>
      <w:r w:rsidR="00393CA8">
        <w:t xml:space="preserve"> </w:t>
      </w:r>
      <w:r w:rsidR="000B2193">
        <w:t>shall</w:t>
      </w:r>
      <w:r>
        <w:t xml:space="preserve"> follow these rules.</w:t>
      </w:r>
    </w:p>
    <w:p w14:paraId="74EEAA89" w14:textId="06A69D27" w:rsidR="00C91860" w:rsidRDefault="00C91860" w:rsidP="00C91860">
      <w:pPr>
        <w:pStyle w:val="ListParagraph"/>
        <w:numPr>
          <w:ilvl w:val="0"/>
          <w:numId w:val="8"/>
        </w:numPr>
      </w:pPr>
      <w:r>
        <w:t>Days are clicked to enable  / disable.</w:t>
      </w:r>
    </w:p>
    <w:p w14:paraId="0AFE28C0" w14:textId="1579EC51" w:rsidR="00C91860" w:rsidRDefault="00C91860" w:rsidP="00C91860">
      <w:pPr>
        <w:pStyle w:val="ListParagraph"/>
        <w:numPr>
          <w:ilvl w:val="0"/>
          <w:numId w:val="8"/>
        </w:numPr>
      </w:pPr>
      <w:r>
        <w:t>Include options to set the same time for weekdays, weekends, everyday.</w:t>
      </w:r>
    </w:p>
    <w:p w14:paraId="55B4D5C6" w14:textId="7FA40440" w:rsidR="00C91860" w:rsidRDefault="00C91860" w:rsidP="00C91860">
      <w:pPr>
        <w:pStyle w:val="ListParagraph"/>
        <w:numPr>
          <w:ilvl w:val="0"/>
          <w:numId w:val="8"/>
        </w:numPr>
      </w:pPr>
      <w:r>
        <w:t>Include check box for “Always Available.”</w:t>
      </w:r>
    </w:p>
    <w:p w14:paraId="6EDA8175" w14:textId="77777777" w:rsidR="00D83250" w:rsidRPr="00D83250" w:rsidRDefault="00D83250" w:rsidP="00D83250"/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2064"/>
        <w:gridCol w:w="1137"/>
        <w:gridCol w:w="1163"/>
        <w:gridCol w:w="2169"/>
        <w:gridCol w:w="2755"/>
      </w:tblGrid>
      <w:tr w:rsidR="00D83250" w14:paraId="34F631DC" w14:textId="77777777" w:rsidTr="00393CA8">
        <w:trPr>
          <w:trHeight w:val="216"/>
        </w:trPr>
        <w:tc>
          <w:tcPr>
            <w:tcW w:w="2064" w:type="dxa"/>
            <w:shd w:val="clear" w:color="auto" w:fill="33CCCC"/>
          </w:tcPr>
          <w:p w14:paraId="39537ECB" w14:textId="77777777" w:rsidR="00D83250" w:rsidRDefault="00D83250" w:rsidP="00393CA8">
            <w:r>
              <w:t>Field Name</w:t>
            </w:r>
          </w:p>
        </w:tc>
        <w:tc>
          <w:tcPr>
            <w:tcW w:w="1137" w:type="dxa"/>
            <w:shd w:val="clear" w:color="auto" w:fill="33CCCC"/>
          </w:tcPr>
          <w:p w14:paraId="5333FFBF" w14:textId="77777777" w:rsidR="00D83250" w:rsidRDefault="00D83250" w:rsidP="00393CA8">
            <w:r>
              <w:t>Data type expected</w:t>
            </w:r>
          </w:p>
        </w:tc>
        <w:tc>
          <w:tcPr>
            <w:tcW w:w="1163" w:type="dxa"/>
            <w:shd w:val="clear" w:color="auto" w:fill="33CCCC"/>
          </w:tcPr>
          <w:p w14:paraId="0CE71F9A" w14:textId="77777777" w:rsidR="00D83250" w:rsidRDefault="00D83250" w:rsidP="00393CA8">
            <w:r>
              <w:t xml:space="preserve">Required </w:t>
            </w:r>
          </w:p>
        </w:tc>
        <w:tc>
          <w:tcPr>
            <w:tcW w:w="2169" w:type="dxa"/>
            <w:shd w:val="clear" w:color="auto" w:fill="33CCCC"/>
          </w:tcPr>
          <w:p w14:paraId="19B408ED" w14:textId="77777777" w:rsidR="00D83250" w:rsidRDefault="00D83250" w:rsidP="00393CA8">
            <w:pPr>
              <w:jc w:val="center"/>
            </w:pPr>
            <w:r>
              <w:t>Input JSON Filed Name</w:t>
            </w:r>
          </w:p>
        </w:tc>
        <w:tc>
          <w:tcPr>
            <w:tcW w:w="2755" w:type="dxa"/>
            <w:shd w:val="clear" w:color="auto" w:fill="33CCCC"/>
          </w:tcPr>
          <w:p w14:paraId="2AC7257F" w14:textId="77777777" w:rsidR="00D83250" w:rsidRDefault="00D83250" w:rsidP="00393CA8">
            <w:pPr>
              <w:jc w:val="center"/>
            </w:pPr>
            <w:r>
              <w:t>Notes</w:t>
            </w:r>
          </w:p>
        </w:tc>
      </w:tr>
      <w:tr w:rsidR="00D83250" w14:paraId="4D5A7E64" w14:textId="77777777" w:rsidTr="00393CA8">
        <w:trPr>
          <w:trHeight w:val="445"/>
        </w:trPr>
        <w:tc>
          <w:tcPr>
            <w:tcW w:w="2064" w:type="dxa"/>
          </w:tcPr>
          <w:p w14:paraId="63E38BA7" w14:textId="39211295" w:rsidR="00D83250" w:rsidRDefault="00D83250" w:rsidP="00393CA8">
            <w:r>
              <w:t>Monday Start</w:t>
            </w:r>
          </w:p>
        </w:tc>
        <w:tc>
          <w:tcPr>
            <w:tcW w:w="1137" w:type="dxa"/>
          </w:tcPr>
          <w:p w14:paraId="2B71717E" w14:textId="71CE8DEF" w:rsidR="00D83250" w:rsidRDefault="00D83250" w:rsidP="00393CA8">
            <w:r>
              <w:t xml:space="preserve">HH:MM </w:t>
            </w:r>
          </w:p>
        </w:tc>
        <w:tc>
          <w:tcPr>
            <w:tcW w:w="1163" w:type="dxa"/>
          </w:tcPr>
          <w:p w14:paraId="3A1BB0DC" w14:textId="0F349E53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35CC9B4" w14:textId="1E718AF9" w:rsidR="00D83250" w:rsidRDefault="00D83250" w:rsidP="00393CA8">
            <w:proofErr w:type="spellStart"/>
            <w:proofErr w:type="gramStart"/>
            <w:r>
              <w:t>mondayStart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29B2D9CE" w14:textId="4FA546E9" w:rsidR="00D83250" w:rsidRDefault="00D83250" w:rsidP="00393CA8"/>
        </w:tc>
      </w:tr>
      <w:tr w:rsidR="00D83250" w14:paraId="2F1F4EA2" w14:textId="77777777" w:rsidTr="00393CA8">
        <w:trPr>
          <w:trHeight w:val="445"/>
        </w:trPr>
        <w:tc>
          <w:tcPr>
            <w:tcW w:w="2064" w:type="dxa"/>
          </w:tcPr>
          <w:p w14:paraId="23AF91E7" w14:textId="5F873DB1" w:rsidR="00D83250" w:rsidRDefault="00D83250" w:rsidP="00393CA8">
            <w:r>
              <w:t>Monday end</w:t>
            </w:r>
          </w:p>
        </w:tc>
        <w:tc>
          <w:tcPr>
            <w:tcW w:w="1137" w:type="dxa"/>
          </w:tcPr>
          <w:p w14:paraId="217D2103" w14:textId="42B192C8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58683E9D" w14:textId="58FE9C34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236F4AA" w14:textId="1C16ADFE" w:rsidR="00D83250" w:rsidRDefault="00D83250" w:rsidP="00393CA8">
            <w:proofErr w:type="spellStart"/>
            <w:proofErr w:type="gramStart"/>
            <w:r>
              <w:t>mondayEnd</w:t>
            </w:r>
            <w:proofErr w:type="spellEnd"/>
            <w:proofErr w:type="gramEnd"/>
          </w:p>
        </w:tc>
        <w:tc>
          <w:tcPr>
            <w:tcW w:w="2755" w:type="dxa"/>
          </w:tcPr>
          <w:p w14:paraId="0154D941" w14:textId="77777777" w:rsidR="00D83250" w:rsidRDefault="00D83250" w:rsidP="00393CA8"/>
        </w:tc>
      </w:tr>
      <w:tr w:rsidR="00D83250" w14:paraId="771B8458" w14:textId="77777777" w:rsidTr="00393CA8">
        <w:trPr>
          <w:trHeight w:val="445"/>
        </w:trPr>
        <w:tc>
          <w:tcPr>
            <w:tcW w:w="2064" w:type="dxa"/>
          </w:tcPr>
          <w:p w14:paraId="5F186349" w14:textId="2EB2466A" w:rsidR="00D83250" w:rsidRDefault="00D83250" w:rsidP="00393CA8">
            <w:r>
              <w:t>Tuesday Start</w:t>
            </w:r>
          </w:p>
        </w:tc>
        <w:tc>
          <w:tcPr>
            <w:tcW w:w="1137" w:type="dxa"/>
          </w:tcPr>
          <w:p w14:paraId="45A5C2F8" w14:textId="004F324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0335855B" w14:textId="401D5BB5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7499EB2" w14:textId="68E18C11" w:rsidR="00D83250" w:rsidRDefault="00D83250" w:rsidP="00393CA8">
            <w:proofErr w:type="spellStart"/>
            <w:proofErr w:type="gramStart"/>
            <w:r>
              <w:t>tuesdayStart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1E59D3B5" w14:textId="77777777" w:rsidR="00D83250" w:rsidRDefault="00D83250" w:rsidP="00393CA8"/>
        </w:tc>
      </w:tr>
      <w:tr w:rsidR="00D83250" w14:paraId="1757646F" w14:textId="77777777" w:rsidTr="00393CA8">
        <w:trPr>
          <w:trHeight w:val="445"/>
        </w:trPr>
        <w:tc>
          <w:tcPr>
            <w:tcW w:w="2064" w:type="dxa"/>
          </w:tcPr>
          <w:p w14:paraId="75B109A5" w14:textId="35DDBAC3" w:rsidR="00D83250" w:rsidRDefault="00D83250" w:rsidP="00393CA8">
            <w:r>
              <w:t xml:space="preserve">Tuesday End </w:t>
            </w:r>
          </w:p>
        </w:tc>
        <w:tc>
          <w:tcPr>
            <w:tcW w:w="1137" w:type="dxa"/>
          </w:tcPr>
          <w:p w14:paraId="23CBEB84" w14:textId="567942E9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6116E212" w14:textId="77777777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45EBB271" w14:textId="16184A9D" w:rsidR="00D83250" w:rsidRDefault="00D83250" w:rsidP="00393CA8">
            <w:proofErr w:type="spellStart"/>
            <w:proofErr w:type="gramStart"/>
            <w:r>
              <w:t>tuesdayEnd</w:t>
            </w:r>
            <w:proofErr w:type="spellEnd"/>
            <w:proofErr w:type="gramEnd"/>
          </w:p>
        </w:tc>
        <w:tc>
          <w:tcPr>
            <w:tcW w:w="2755" w:type="dxa"/>
          </w:tcPr>
          <w:p w14:paraId="7E297416" w14:textId="77777777" w:rsidR="00D83250" w:rsidRDefault="00D83250" w:rsidP="00393CA8"/>
        </w:tc>
      </w:tr>
      <w:tr w:rsidR="00D83250" w14:paraId="35924AB1" w14:textId="77777777" w:rsidTr="00393CA8">
        <w:trPr>
          <w:trHeight w:val="445"/>
        </w:trPr>
        <w:tc>
          <w:tcPr>
            <w:tcW w:w="2064" w:type="dxa"/>
          </w:tcPr>
          <w:p w14:paraId="0EB4B44B" w14:textId="4A5FB505" w:rsidR="00D83250" w:rsidRDefault="00D83250" w:rsidP="00393CA8">
            <w:r>
              <w:t>Wednesday Start</w:t>
            </w:r>
          </w:p>
        </w:tc>
        <w:tc>
          <w:tcPr>
            <w:tcW w:w="1137" w:type="dxa"/>
          </w:tcPr>
          <w:p w14:paraId="45755D0A" w14:textId="01A7DCFD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27F2086" w14:textId="5075B9E8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220F90FE" w14:textId="57A7A798" w:rsidR="00D83250" w:rsidRDefault="00D83250" w:rsidP="00393CA8">
            <w:proofErr w:type="spellStart"/>
            <w:proofErr w:type="gramStart"/>
            <w:r>
              <w:t>wednesdayStart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4A3A31B8" w14:textId="129E3795" w:rsidR="00D83250" w:rsidRDefault="00D83250" w:rsidP="00393CA8"/>
        </w:tc>
      </w:tr>
      <w:tr w:rsidR="00D83250" w14:paraId="454A3D66" w14:textId="77777777" w:rsidTr="00393CA8">
        <w:trPr>
          <w:trHeight w:val="216"/>
        </w:trPr>
        <w:tc>
          <w:tcPr>
            <w:tcW w:w="2064" w:type="dxa"/>
          </w:tcPr>
          <w:p w14:paraId="484842E4" w14:textId="5349BDE0" w:rsidR="00D83250" w:rsidRDefault="00D83250" w:rsidP="00D83250">
            <w:r>
              <w:t>Wednesday End</w:t>
            </w:r>
          </w:p>
        </w:tc>
        <w:tc>
          <w:tcPr>
            <w:tcW w:w="1137" w:type="dxa"/>
          </w:tcPr>
          <w:p w14:paraId="173AEF76" w14:textId="5A29F10F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B01320C" w14:textId="2AE91185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07E9C856" w14:textId="74B97743" w:rsidR="00D83250" w:rsidRDefault="00D83250" w:rsidP="00393CA8">
            <w:proofErr w:type="spellStart"/>
            <w:proofErr w:type="gramStart"/>
            <w:r>
              <w:t>wednesdayEnd</w:t>
            </w:r>
            <w:proofErr w:type="spellEnd"/>
            <w:proofErr w:type="gramEnd"/>
          </w:p>
        </w:tc>
        <w:tc>
          <w:tcPr>
            <w:tcW w:w="2755" w:type="dxa"/>
          </w:tcPr>
          <w:p w14:paraId="2EB733C8" w14:textId="77777777" w:rsidR="00D83250" w:rsidRDefault="00D83250" w:rsidP="00393CA8"/>
        </w:tc>
      </w:tr>
      <w:tr w:rsidR="00D83250" w14:paraId="40627BBA" w14:textId="77777777" w:rsidTr="00393CA8">
        <w:trPr>
          <w:trHeight w:val="229"/>
        </w:trPr>
        <w:tc>
          <w:tcPr>
            <w:tcW w:w="2064" w:type="dxa"/>
          </w:tcPr>
          <w:p w14:paraId="4C223F4E" w14:textId="3B026875" w:rsidR="00D83250" w:rsidRDefault="00D83250" w:rsidP="00393CA8">
            <w:r>
              <w:t>Thursday Start</w:t>
            </w:r>
          </w:p>
        </w:tc>
        <w:tc>
          <w:tcPr>
            <w:tcW w:w="1137" w:type="dxa"/>
          </w:tcPr>
          <w:p w14:paraId="58E37797" w14:textId="39EE1BC7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296FB70B" w14:textId="4359A6AC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DCDFD02" w14:textId="38816250" w:rsidR="00D83250" w:rsidRDefault="00D83250" w:rsidP="00393CA8">
            <w:proofErr w:type="spellStart"/>
            <w:proofErr w:type="gramStart"/>
            <w:r>
              <w:t>thursdayStart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227011AA" w14:textId="77777777" w:rsidR="00D83250" w:rsidRDefault="00D83250" w:rsidP="00393CA8"/>
        </w:tc>
      </w:tr>
      <w:tr w:rsidR="00D83250" w14:paraId="79261D25" w14:textId="77777777" w:rsidTr="00393CA8">
        <w:trPr>
          <w:trHeight w:val="229"/>
        </w:trPr>
        <w:tc>
          <w:tcPr>
            <w:tcW w:w="2064" w:type="dxa"/>
          </w:tcPr>
          <w:p w14:paraId="1D3167AA" w14:textId="2BFC3C66" w:rsidR="00D83250" w:rsidRDefault="00D83250" w:rsidP="00393CA8">
            <w:r>
              <w:t>Thursday End</w:t>
            </w:r>
          </w:p>
        </w:tc>
        <w:tc>
          <w:tcPr>
            <w:tcW w:w="1137" w:type="dxa"/>
          </w:tcPr>
          <w:p w14:paraId="0B62971D" w14:textId="77777777" w:rsidR="00D83250" w:rsidRDefault="00D83250" w:rsidP="00393CA8"/>
        </w:tc>
        <w:tc>
          <w:tcPr>
            <w:tcW w:w="1163" w:type="dxa"/>
          </w:tcPr>
          <w:p w14:paraId="604BE968" w14:textId="615BE76E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B462B9F" w14:textId="20EF61DD" w:rsidR="00D83250" w:rsidRDefault="00D83250" w:rsidP="00393CA8">
            <w:proofErr w:type="spellStart"/>
            <w:proofErr w:type="gramStart"/>
            <w:r>
              <w:t>thursdayEnd</w:t>
            </w:r>
            <w:proofErr w:type="spellEnd"/>
            <w:proofErr w:type="gramEnd"/>
          </w:p>
        </w:tc>
        <w:tc>
          <w:tcPr>
            <w:tcW w:w="2755" w:type="dxa"/>
          </w:tcPr>
          <w:p w14:paraId="2E0461BB" w14:textId="77777777" w:rsidR="00D83250" w:rsidRDefault="00D83250" w:rsidP="00393CA8"/>
        </w:tc>
      </w:tr>
      <w:tr w:rsidR="00D83250" w14:paraId="20D34FBA" w14:textId="77777777" w:rsidTr="00393CA8">
        <w:trPr>
          <w:trHeight w:val="229"/>
        </w:trPr>
        <w:tc>
          <w:tcPr>
            <w:tcW w:w="2064" w:type="dxa"/>
          </w:tcPr>
          <w:p w14:paraId="463908F4" w14:textId="26A25AAD" w:rsidR="00D83250" w:rsidRDefault="00D83250" w:rsidP="00393CA8">
            <w:r>
              <w:t>Friday Start</w:t>
            </w:r>
          </w:p>
        </w:tc>
        <w:tc>
          <w:tcPr>
            <w:tcW w:w="1137" w:type="dxa"/>
          </w:tcPr>
          <w:p w14:paraId="151963DE" w14:textId="5514CA59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0A18EC5B" w14:textId="7394E519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79301514" w14:textId="4002E261" w:rsidR="00D83250" w:rsidRDefault="00D83250" w:rsidP="00393CA8">
            <w:proofErr w:type="spellStart"/>
            <w:proofErr w:type="gramStart"/>
            <w:r>
              <w:t>fridayStart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44A59F0B" w14:textId="5AC707EC" w:rsidR="00D83250" w:rsidRDefault="00D83250" w:rsidP="00393CA8"/>
        </w:tc>
      </w:tr>
      <w:tr w:rsidR="00D83250" w14:paraId="79E189B5" w14:textId="77777777" w:rsidTr="00393CA8">
        <w:trPr>
          <w:trHeight w:val="229"/>
        </w:trPr>
        <w:tc>
          <w:tcPr>
            <w:tcW w:w="2064" w:type="dxa"/>
          </w:tcPr>
          <w:p w14:paraId="65A6472B" w14:textId="0EA06B3D" w:rsidR="00D83250" w:rsidRDefault="00D83250" w:rsidP="00393CA8">
            <w:r>
              <w:t>Friday End</w:t>
            </w:r>
          </w:p>
        </w:tc>
        <w:tc>
          <w:tcPr>
            <w:tcW w:w="1137" w:type="dxa"/>
          </w:tcPr>
          <w:p w14:paraId="37052A18" w14:textId="71BACB5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5C2C9CA7" w14:textId="7357DF82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3682ACE0" w14:textId="0595DCA8" w:rsidR="00D83250" w:rsidRDefault="00D83250" w:rsidP="00393CA8">
            <w:proofErr w:type="spellStart"/>
            <w:proofErr w:type="gramStart"/>
            <w:r>
              <w:t>fridayEnd</w:t>
            </w:r>
            <w:proofErr w:type="spellEnd"/>
            <w:proofErr w:type="gramEnd"/>
          </w:p>
        </w:tc>
        <w:tc>
          <w:tcPr>
            <w:tcW w:w="2755" w:type="dxa"/>
          </w:tcPr>
          <w:p w14:paraId="4E2EF107" w14:textId="2087DCCD" w:rsidR="00D83250" w:rsidRDefault="00D83250" w:rsidP="00393CA8"/>
        </w:tc>
      </w:tr>
      <w:tr w:rsidR="00D83250" w14:paraId="10A89AD9" w14:textId="77777777" w:rsidTr="00393CA8">
        <w:trPr>
          <w:trHeight w:val="229"/>
        </w:trPr>
        <w:tc>
          <w:tcPr>
            <w:tcW w:w="2064" w:type="dxa"/>
          </w:tcPr>
          <w:p w14:paraId="5C6CE1BC" w14:textId="6F78A251" w:rsidR="00D83250" w:rsidRDefault="00D83250" w:rsidP="00393CA8">
            <w:r>
              <w:t>Saturday Start</w:t>
            </w:r>
          </w:p>
        </w:tc>
        <w:tc>
          <w:tcPr>
            <w:tcW w:w="1137" w:type="dxa"/>
          </w:tcPr>
          <w:p w14:paraId="581CC23C" w14:textId="7395D705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625468F0" w14:textId="191AB04B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5B4AA3AA" w14:textId="429FB8BC" w:rsidR="00D83250" w:rsidRDefault="00D83250" w:rsidP="00393CA8">
            <w:proofErr w:type="spellStart"/>
            <w:proofErr w:type="gramStart"/>
            <w:r>
              <w:t>saturdayStart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5975A0D9" w14:textId="172E65D0" w:rsidR="00D83250" w:rsidRDefault="00D83250" w:rsidP="00393CA8"/>
        </w:tc>
      </w:tr>
      <w:tr w:rsidR="00D83250" w14:paraId="5909611E" w14:textId="77777777" w:rsidTr="00393CA8">
        <w:trPr>
          <w:trHeight w:val="229"/>
        </w:trPr>
        <w:tc>
          <w:tcPr>
            <w:tcW w:w="2064" w:type="dxa"/>
          </w:tcPr>
          <w:p w14:paraId="2F492D88" w14:textId="57D444BB" w:rsidR="00D83250" w:rsidRDefault="00D83250" w:rsidP="00393CA8">
            <w:r>
              <w:t>Saturday End</w:t>
            </w:r>
          </w:p>
        </w:tc>
        <w:tc>
          <w:tcPr>
            <w:tcW w:w="1137" w:type="dxa"/>
          </w:tcPr>
          <w:p w14:paraId="256484D0" w14:textId="451589BB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1C47E134" w14:textId="2FE9F208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0C973FDE" w14:textId="047ECD48" w:rsidR="00D83250" w:rsidRDefault="00D83250" w:rsidP="00393CA8">
            <w:proofErr w:type="spellStart"/>
            <w:proofErr w:type="gramStart"/>
            <w:r>
              <w:t>saturdayEnd</w:t>
            </w:r>
            <w:proofErr w:type="spellEnd"/>
            <w:proofErr w:type="gramEnd"/>
          </w:p>
        </w:tc>
        <w:tc>
          <w:tcPr>
            <w:tcW w:w="2755" w:type="dxa"/>
          </w:tcPr>
          <w:p w14:paraId="2179CF10" w14:textId="77777777" w:rsidR="00D83250" w:rsidRDefault="00D83250" w:rsidP="00393CA8"/>
        </w:tc>
      </w:tr>
      <w:tr w:rsidR="00D83250" w14:paraId="0F2B1BF6" w14:textId="77777777" w:rsidTr="00393CA8">
        <w:trPr>
          <w:trHeight w:val="229"/>
        </w:trPr>
        <w:tc>
          <w:tcPr>
            <w:tcW w:w="2064" w:type="dxa"/>
          </w:tcPr>
          <w:p w14:paraId="1F3109B2" w14:textId="03DC63D1" w:rsidR="00D83250" w:rsidRDefault="00D83250" w:rsidP="00393CA8">
            <w:r>
              <w:t>Sunday Start</w:t>
            </w:r>
          </w:p>
        </w:tc>
        <w:tc>
          <w:tcPr>
            <w:tcW w:w="1137" w:type="dxa"/>
          </w:tcPr>
          <w:p w14:paraId="374DB660" w14:textId="1A8B8B4E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3B5A4A01" w14:textId="3CF6ED01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11D5ECFF" w14:textId="0F95F37D" w:rsidR="00D83250" w:rsidRDefault="00D83250" w:rsidP="00393CA8">
            <w:proofErr w:type="spellStart"/>
            <w:proofErr w:type="gramStart"/>
            <w:r>
              <w:t>sundayStart</w:t>
            </w:r>
            <w:proofErr w:type="spellEnd"/>
            <w:proofErr w:type="gramEnd"/>
          </w:p>
        </w:tc>
        <w:tc>
          <w:tcPr>
            <w:tcW w:w="2755" w:type="dxa"/>
          </w:tcPr>
          <w:p w14:paraId="56F1A3F0" w14:textId="77777777" w:rsidR="00D83250" w:rsidRDefault="00D83250" w:rsidP="00393CA8"/>
        </w:tc>
      </w:tr>
      <w:tr w:rsidR="00D83250" w14:paraId="41FED790" w14:textId="77777777" w:rsidTr="00393CA8">
        <w:trPr>
          <w:trHeight w:val="229"/>
        </w:trPr>
        <w:tc>
          <w:tcPr>
            <w:tcW w:w="2064" w:type="dxa"/>
          </w:tcPr>
          <w:p w14:paraId="00BBAC9B" w14:textId="68A089AD" w:rsidR="00D83250" w:rsidRDefault="00D83250" w:rsidP="00393CA8">
            <w:r>
              <w:t>Sunday End</w:t>
            </w:r>
          </w:p>
        </w:tc>
        <w:tc>
          <w:tcPr>
            <w:tcW w:w="1137" w:type="dxa"/>
          </w:tcPr>
          <w:p w14:paraId="3AD95EEC" w14:textId="2D401A10" w:rsidR="00D83250" w:rsidRDefault="00D83250" w:rsidP="00393CA8">
            <w:r>
              <w:t>HH:MM</w:t>
            </w:r>
          </w:p>
        </w:tc>
        <w:tc>
          <w:tcPr>
            <w:tcW w:w="1163" w:type="dxa"/>
          </w:tcPr>
          <w:p w14:paraId="401B4872" w14:textId="67EF1FDE" w:rsidR="00D83250" w:rsidRDefault="00D83250" w:rsidP="00393CA8">
            <w:proofErr w:type="gramStart"/>
            <w:r>
              <w:t>no</w:t>
            </w:r>
            <w:proofErr w:type="gramEnd"/>
          </w:p>
        </w:tc>
        <w:tc>
          <w:tcPr>
            <w:tcW w:w="2169" w:type="dxa"/>
          </w:tcPr>
          <w:p w14:paraId="71B71201" w14:textId="06AABBF5" w:rsidR="00D83250" w:rsidRDefault="00D83250" w:rsidP="00393CA8">
            <w:proofErr w:type="spellStart"/>
            <w:proofErr w:type="gramStart"/>
            <w:r>
              <w:t>sundayEnd</w:t>
            </w:r>
            <w:proofErr w:type="spellEnd"/>
            <w:proofErr w:type="gramEnd"/>
          </w:p>
        </w:tc>
        <w:tc>
          <w:tcPr>
            <w:tcW w:w="2755" w:type="dxa"/>
          </w:tcPr>
          <w:p w14:paraId="173AB357" w14:textId="77777777" w:rsidR="00D83250" w:rsidRDefault="00D83250" w:rsidP="00393CA8"/>
        </w:tc>
      </w:tr>
    </w:tbl>
    <w:p w14:paraId="516F63C6" w14:textId="45A282DB" w:rsidR="00D83250" w:rsidRDefault="001367DF" w:rsidP="001367DF">
      <w:pPr>
        <w:pStyle w:val="Heading4"/>
      </w:pPr>
      <w:r>
        <w:t xml:space="preserve">Additional JSON Field </w:t>
      </w:r>
    </w:p>
    <w:p w14:paraId="1F28C21D" w14:textId="4FBEBD99" w:rsidR="001367DF" w:rsidRDefault="001367DF" w:rsidP="00D83250">
      <w:r>
        <w:t>The following fields will be included in the JSON.  In the future this list may increase so no errors should be thrown when unrecognized fields are found.</w:t>
      </w:r>
    </w:p>
    <w:p w14:paraId="7542C468" w14:textId="77777777" w:rsidR="001367DF" w:rsidRDefault="001367DF" w:rsidP="00D83250"/>
    <w:p w14:paraId="1D75C32B" w14:textId="49CD05FD" w:rsidR="001367DF" w:rsidRPr="00D83250" w:rsidRDefault="001367DF" w:rsidP="00D83250">
      <w:r>
        <w:t>The server will ignore these fields so the application is not required to set or include them.</w:t>
      </w:r>
    </w:p>
    <w:p w14:paraId="30D3ED08" w14:textId="77777777" w:rsidR="008302A7" w:rsidRPr="008302A7" w:rsidRDefault="008302A7" w:rsidP="008302A7"/>
    <w:tbl>
      <w:tblPr>
        <w:tblStyle w:val="TableGrid"/>
        <w:tblW w:w="8916" w:type="dxa"/>
        <w:tblLook w:val="04A0" w:firstRow="1" w:lastRow="0" w:firstColumn="1" w:lastColumn="0" w:noHBand="0" w:noVBand="1"/>
      </w:tblPr>
      <w:tblGrid>
        <w:gridCol w:w="2229"/>
        <w:gridCol w:w="2229"/>
        <w:gridCol w:w="2229"/>
        <w:gridCol w:w="2229"/>
      </w:tblGrid>
      <w:tr w:rsidR="00737C82" w14:paraId="33DC579A" w14:textId="77777777" w:rsidTr="00737C82">
        <w:trPr>
          <w:trHeight w:val="216"/>
        </w:trPr>
        <w:tc>
          <w:tcPr>
            <w:tcW w:w="2229" w:type="dxa"/>
            <w:shd w:val="clear" w:color="auto" w:fill="33CCCC"/>
          </w:tcPr>
          <w:p w14:paraId="74631A75" w14:textId="77777777" w:rsidR="00737C82" w:rsidRDefault="00737C82" w:rsidP="00737C82">
            <w:r>
              <w:t>Field Name</w:t>
            </w:r>
          </w:p>
        </w:tc>
        <w:tc>
          <w:tcPr>
            <w:tcW w:w="2229" w:type="dxa"/>
            <w:shd w:val="clear" w:color="auto" w:fill="33CCCC"/>
          </w:tcPr>
          <w:p w14:paraId="18FAF085" w14:textId="77777777" w:rsidR="00737C82" w:rsidRDefault="00737C82" w:rsidP="00737C82">
            <w:r>
              <w:t>Data type expected</w:t>
            </w:r>
          </w:p>
        </w:tc>
        <w:tc>
          <w:tcPr>
            <w:tcW w:w="2229" w:type="dxa"/>
            <w:shd w:val="clear" w:color="auto" w:fill="33CCCC"/>
          </w:tcPr>
          <w:p w14:paraId="6DE9D516" w14:textId="77777777" w:rsidR="00737C82" w:rsidRDefault="00737C82" w:rsidP="00737C82">
            <w:r>
              <w:t>Required Input</w:t>
            </w:r>
          </w:p>
        </w:tc>
        <w:tc>
          <w:tcPr>
            <w:tcW w:w="2229" w:type="dxa"/>
            <w:shd w:val="clear" w:color="auto" w:fill="33CCCC"/>
          </w:tcPr>
          <w:p w14:paraId="3EA0A4BA" w14:textId="77777777" w:rsidR="00737C82" w:rsidRDefault="00737C82" w:rsidP="00737C82">
            <w:pPr>
              <w:jc w:val="center"/>
            </w:pPr>
            <w:r>
              <w:t>Notes</w:t>
            </w:r>
          </w:p>
        </w:tc>
      </w:tr>
      <w:tr w:rsidR="00737C82" w14:paraId="65DA4690" w14:textId="77777777" w:rsidTr="00737C82">
        <w:trPr>
          <w:trHeight w:val="445"/>
        </w:trPr>
        <w:tc>
          <w:tcPr>
            <w:tcW w:w="2229" w:type="dxa"/>
          </w:tcPr>
          <w:p w14:paraId="2719753B" w14:textId="3902C49F" w:rsidR="00737C82" w:rsidRDefault="001367DF" w:rsidP="00042415">
            <w:pPr>
              <w:tabs>
                <w:tab w:val="left" w:pos="1040"/>
              </w:tabs>
            </w:pPr>
            <w:proofErr w:type="spellStart"/>
            <w:proofErr w:type="gramStart"/>
            <w:r>
              <w:t>isProvider</w:t>
            </w:r>
            <w:proofErr w:type="spellEnd"/>
            <w:proofErr w:type="gramEnd"/>
          </w:p>
        </w:tc>
        <w:tc>
          <w:tcPr>
            <w:tcW w:w="2229" w:type="dxa"/>
          </w:tcPr>
          <w:p w14:paraId="16B31A73" w14:textId="5A5E7887" w:rsidR="00737C82" w:rsidRDefault="001367DF" w:rsidP="00737C82">
            <w:r>
              <w:t xml:space="preserve">Boolean </w:t>
            </w:r>
          </w:p>
        </w:tc>
        <w:tc>
          <w:tcPr>
            <w:tcW w:w="2229" w:type="dxa"/>
          </w:tcPr>
          <w:p w14:paraId="700A6239" w14:textId="435776ED" w:rsidR="00737C82" w:rsidRDefault="00737C82" w:rsidP="00737C82"/>
        </w:tc>
        <w:tc>
          <w:tcPr>
            <w:tcW w:w="2229" w:type="dxa"/>
          </w:tcPr>
          <w:p w14:paraId="59672A9A" w14:textId="630CB3B6" w:rsidR="00737C82" w:rsidRDefault="00737C82" w:rsidP="00737C82"/>
        </w:tc>
      </w:tr>
      <w:tr w:rsidR="00737C82" w14:paraId="63F499D0" w14:textId="77777777" w:rsidTr="00737C82">
        <w:trPr>
          <w:trHeight w:val="216"/>
        </w:trPr>
        <w:tc>
          <w:tcPr>
            <w:tcW w:w="2229" w:type="dxa"/>
          </w:tcPr>
          <w:p w14:paraId="01D1DC61" w14:textId="0DDA8B13" w:rsidR="00737C82" w:rsidRDefault="001367DF" w:rsidP="00737C82">
            <w:proofErr w:type="gramStart"/>
            <w:r>
              <w:t>complete</w:t>
            </w:r>
            <w:proofErr w:type="gramEnd"/>
          </w:p>
        </w:tc>
        <w:tc>
          <w:tcPr>
            <w:tcW w:w="2229" w:type="dxa"/>
          </w:tcPr>
          <w:p w14:paraId="6B003573" w14:textId="2CAB3AD1" w:rsidR="00737C82" w:rsidRDefault="001367DF" w:rsidP="00737C82">
            <w:proofErr w:type="gramStart"/>
            <w:r>
              <w:t>true</w:t>
            </w:r>
            <w:proofErr w:type="gramEnd"/>
          </w:p>
        </w:tc>
        <w:tc>
          <w:tcPr>
            <w:tcW w:w="2229" w:type="dxa"/>
          </w:tcPr>
          <w:p w14:paraId="020F702C" w14:textId="495C0B13" w:rsidR="00737C82" w:rsidRDefault="001367DF" w:rsidP="001367DF">
            <w:pPr>
              <w:tabs>
                <w:tab w:val="center" w:pos="1006"/>
              </w:tabs>
            </w:pPr>
            <w:r>
              <w:tab/>
            </w:r>
          </w:p>
        </w:tc>
        <w:tc>
          <w:tcPr>
            <w:tcW w:w="2229" w:type="dxa"/>
          </w:tcPr>
          <w:p w14:paraId="254F080D" w14:textId="77777777" w:rsidR="00737C82" w:rsidRDefault="00737C82" w:rsidP="00737C82"/>
        </w:tc>
      </w:tr>
      <w:tr w:rsidR="00627C70" w14:paraId="6FD67ECD" w14:textId="77777777" w:rsidTr="00737C82">
        <w:trPr>
          <w:trHeight w:val="216"/>
        </w:trPr>
        <w:tc>
          <w:tcPr>
            <w:tcW w:w="2229" w:type="dxa"/>
          </w:tcPr>
          <w:p w14:paraId="6C3DA41C" w14:textId="12CB6EDE" w:rsidR="00627C70" w:rsidRDefault="00627C70" w:rsidP="00737C82">
            <w:proofErr w:type="spellStart"/>
            <w:proofErr w:type="gramStart"/>
            <w:r>
              <w:t>userId</w:t>
            </w:r>
            <w:proofErr w:type="spellEnd"/>
            <w:proofErr w:type="gramEnd"/>
          </w:p>
        </w:tc>
        <w:tc>
          <w:tcPr>
            <w:tcW w:w="2229" w:type="dxa"/>
          </w:tcPr>
          <w:p w14:paraId="13CDAC4D" w14:textId="7BCEC231" w:rsidR="00627C70" w:rsidRDefault="00627C70" w:rsidP="00737C82">
            <w:r>
              <w:t>Long</w:t>
            </w:r>
          </w:p>
        </w:tc>
        <w:tc>
          <w:tcPr>
            <w:tcW w:w="2229" w:type="dxa"/>
          </w:tcPr>
          <w:p w14:paraId="5457CFA0" w14:textId="77777777" w:rsidR="00627C70" w:rsidRDefault="00627C70" w:rsidP="001367DF">
            <w:pPr>
              <w:tabs>
                <w:tab w:val="center" w:pos="1006"/>
              </w:tabs>
            </w:pPr>
          </w:p>
        </w:tc>
        <w:tc>
          <w:tcPr>
            <w:tcW w:w="2229" w:type="dxa"/>
          </w:tcPr>
          <w:p w14:paraId="47C51C2B" w14:textId="7CF194D9" w:rsidR="00627C70" w:rsidRDefault="004C5B7A" w:rsidP="00737C82">
            <w:r>
              <w:t>Will be blank until the user is created.</w:t>
            </w:r>
          </w:p>
        </w:tc>
      </w:tr>
    </w:tbl>
    <w:p w14:paraId="40ECD600" w14:textId="77777777" w:rsidR="008302A7" w:rsidRDefault="008302A7" w:rsidP="008302A7"/>
    <w:p w14:paraId="2EBE450B" w14:textId="38B1563F" w:rsidR="00394CA6" w:rsidRPr="00394CA6" w:rsidRDefault="00BD3664" w:rsidP="00394CA6">
      <w:pPr>
        <w:pStyle w:val="Heading3"/>
      </w:pPr>
      <w:r>
        <w:t>Provider Account Exists</w:t>
      </w:r>
      <w:r w:rsidR="00CB62A0">
        <w:t xml:space="preserve"> and is Incomplete / Edit</w:t>
      </w:r>
      <w:r w:rsidR="00394CA6">
        <w:t xml:space="preserve"> Account</w:t>
      </w:r>
    </w:p>
    <w:p w14:paraId="507C3D88" w14:textId="77777777" w:rsidR="00BD3664" w:rsidRDefault="00BD3664" w:rsidP="00BD3664">
      <w:r>
        <w:t>Populate all the views described in the previous section with the information returned from the server.  Once complete an UPDATE should be used instead of a POST.</w:t>
      </w:r>
    </w:p>
    <w:p w14:paraId="55F4EEBA" w14:textId="77777777" w:rsidR="00BD3664" w:rsidRDefault="00BD3664" w:rsidP="00BD3664"/>
    <w:p w14:paraId="30772BAA" w14:textId="570C2951" w:rsidR="00BD3664" w:rsidRDefault="00BD3664" w:rsidP="00BD3664">
      <w:r>
        <w:t>UPDATE &lt;URI&gt;/</w:t>
      </w:r>
      <w:r w:rsidR="0006267D">
        <w:t>account</w:t>
      </w:r>
      <w:r>
        <w:t xml:space="preserve"> - Update an existing user.</w:t>
      </w:r>
    </w:p>
    <w:p w14:paraId="05105FF4" w14:textId="77777777" w:rsidR="00BD3664" w:rsidRDefault="00BD3664" w:rsidP="008302A7"/>
    <w:p w14:paraId="6901A475" w14:textId="4CD96ECA" w:rsidR="00114CF5" w:rsidRDefault="00114CF5" w:rsidP="00114CF5">
      <w:pPr>
        <w:pStyle w:val="Heading3"/>
      </w:pPr>
      <w:r>
        <w:t>Provider Dashboard</w:t>
      </w:r>
    </w:p>
    <w:p w14:paraId="7F0F113D" w14:textId="1777DA37" w:rsidR="00114CF5" w:rsidRDefault="00114CF5" w:rsidP="008302A7">
      <w:r>
        <w:t>A placeholder dashboard should be created for a provider as their home page.  The following buttons and actions should be available.</w:t>
      </w:r>
    </w:p>
    <w:p w14:paraId="1E9A1081" w14:textId="77777777" w:rsidR="00114CF5" w:rsidRDefault="00114CF5" w:rsidP="008302A7"/>
    <w:p w14:paraId="5448F40F" w14:textId="735A75AA" w:rsidR="00114CF5" w:rsidRDefault="000502F1" w:rsidP="00114CF5">
      <w:pPr>
        <w:pStyle w:val="ListParagraph"/>
        <w:numPr>
          <w:ilvl w:val="0"/>
          <w:numId w:val="7"/>
        </w:numPr>
      </w:pPr>
      <w:r>
        <w:t xml:space="preserve">Edit Account </w:t>
      </w:r>
    </w:p>
    <w:p w14:paraId="3D294575" w14:textId="7060E4A1" w:rsidR="000502F1" w:rsidRDefault="000502F1" w:rsidP="00114CF5">
      <w:pPr>
        <w:pStyle w:val="ListParagraph"/>
        <w:numPr>
          <w:ilvl w:val="0"/>
          <w:numId w:val="7"/>
        </w:numPr>
      </w:pPr>
      <w:r>
        <w:t>Search for provider.</w:t>
      </w:r>
    </w:p>
    <w:p w14:paraId="2AE5E661" w14:textId="7999FE5B" w:rsidR="00BD3664" w:rsidRDefault="00114CF5" w:rsidP="00114CF5">
      <w:pPr>
        <w:pStyle w:val="Heading2"/>
      </w:pPr>
      <w:r>
        <w:t>User Login</w:t>
      </w:r>
    </w:p>
    <w:p w14:paraId="502FE7A7" w14:textId="44583FBE" w:rsidR="000502F1" w:rsidRDefault="000502F1" w:rsidP="000502F1">
      <w:r>
        <w:t>Go directly to the select service type screen.</w:t>
      </w:r>
    </w:p>
    <w:p w14:paraId="58D6D28D" w14:textId="184C92C6" w:rsidR="000502F1" w:rsidRDefault="00627C70" w:rsidP="00627C70">
      <w:pPr>
        <w:pStyle w:val="Heading1"/>
      </w:pPr>
      <w:r>
        <w:t>Provider locations</w:t>
      </w:r>
    </w:p>
    <w:p w14:paraId="1B40CF5D" w14:textId="797E2B2E" w:rsidR="00627C70" w:rsidRDefault="00627C70" w:rsidP="000502F1">
      <w:r>
        <w:t>A background timer shall send the provider location every N minutes,</w:t>
      </w:r>
      <w:r w:rsidR="00754B3F">
        <w:t xml:space="preserve"> </w:t>
      </w:r>
      <w:r>
        <w:t>where N is configurable for testing.</w:t>
      </w:r>
      <w:r w:rsidR="0085146B">
        <w:t xml:space="preserve">  </w:t>
      </w:r>
    </w:p>
    <w:p w14:paraId="0E577604" w14:textId="77777777" w:rsidR="00627C70" w:rsidRDefault="00627C70" w:rsidP="000502F1"/>
    <w:p w14:paraId="49E55DCD" w14:textId="31C57505" w:rsidR="00627C70" w:rsidRDefault="00627C70" w:rsidP="000502F1">
      <w:r>
        <w:t>POST &lt;URI&gt;/</w:t>
      </w:r>
      <w:r w:rsidR="00754B3F">
        <w:t>location</w:t>
      </w:r>
      <w:r>
        <w:t>/&lt;</w:t>
      </w:r>
      <w:proofErr w:type="spellStart"/>
      <w:r>
        <w:t>userId</w:t>
      </w:r>
      <w:proofErr w:type="spellEnd"/>
      <w:r>
        <w:t>&gt;</w:t>
      </w:r>
      <w:r w:rsidR="00754B3F">
        <w:t xml:space="preserve"> {“longitude</w:t>
      </w:r>
      <w:proofErr w:type="gramStart"/>
      <w:r w:rsidR="00754B3F">
        <w:t>” :</w:t>
      </w:r>
      <w:proofErr w:type="gramEnd"/>
      <w:r w:rsidR="00754B3F">
        <w:t xml:space="preserve"> &lt;float&gt;, “latitude”, &lt;float&gt;}</w:t>
      </w:r>
    </w:p>
    <w:p w14:paraId="784B8B7A" w14:textId="2DB22386" w:rsidR="0085146B" w:rsidRDefault="0085146B" w:rsidP="0085146B">
      <w:pPr>
        <w:pStyle w:val="Heading1"/>
      </w:pPr>
      <w:r>
        <w:t xml:space="preserve">Service Query </w:t>
      </w:r>
    </w:p>
    <w:p w14:paraId="0532CC9F" w14:textId="100C471A" w:rsidR="0085146B" w:rsidRDefault="0085146B" w:rsidP="000502F1">
      <w:r>
        <w:t xml:space="preserve">The service query screen should be a scrollable </w:t>
      </w:r>
      <w:proofErr w:type="spellStart"/>
      <w:r>
        <w:t>listview</w:t>
      </w:r>
      <w:proofErr w:type="spellEnd"/>
      <w:r>
        <w:t xml:space="preserve"> of service types listed from the server.   Each item will be an icon / image representative of the service type (Electrical would be a lighting bolt or a power plug, </w:t>
      </w:r>
      <w:proofErr w:type="spellStart"/>
      <w:r>
        <w:t>etc</w:t>
      </w:r>
      <w:proofErr w:type="spellEnd"/>
      <w:r>
        <w:t>) and then the service type text.</w:t>
      </w:r>
    </w:p>
    <w:p w14:paraId="57526C29" w14:textId="77777777" w:rsidR="0085146B" w:rsidRDefault="0085146B" w:rsidP="000502F1"/>
    <w:p w14:paraId="42105AA1" w14:textId="4C2B7724" w:rsidR="0085146B" w:rsidRDefault="0085146B" w:rsidP="000502F1">
      <w:r>
        <w:t xml:space="preserve">The user selects one of the items to search for a service. </w:t>
      </w:r>
    </w:p>
    <w:p w14:paraId="0ED13223" w14:textId="77777777" w:rsidR="0085146B" w:rsidRDefault="0085146B" w:rsidP="000502F1"/>
    <w:p w14:paraId="389CE193" w14:textId="31EFD30C" w:rsidR="0085146B" w:rsidRPr="0085146B" w:rsidRDefault="00872516" w:rsidP="0085146B">
      <w:pPr>
        <w:pStyle w:val="Heading2"/>
      </w:pPr>
      <w:r>
        <w:t>Query Results</w:t>
      </w:r>
    </w:p>
    <w:p w14:paraId="33336752" w14:textId="77777777" w:rsidR="0085146B" w:rsidRDefault="0085146B" w:rsidP="000502F1"/>
    <w:p w14:paraId="4ABC0F6D" w14:textId="68F32E5C" w:rsidR="0050324C" w:rsidRDefault="0050324C" w:rsidP="0050324C">
      <w:pPr>
        <w:pStyle w:val="Heading3"/>
      </w:pPr>
      <w:r>
        <w:t>REST Query</w:t>
      </w:r>
    </w:p>
    <w:p w14:paraId="2BA8A6DC" w14:textId="77777777" w:rsidR="0050324C" w:rsidRDefault="0050324C" w:rsidP="000502F1"/>
    <w:p w14:paraId="04DDFCCA" w14:textId="53378E4C" w:rsidR="0085146B" w:rsidRDefault="0085146B" w:rsidP="000502F1">
      <w:r>
        <w:t>Once the service type is know make a REST call to the server with the users current location.</w:t>
      </w:r>
    </w:p>
    <w:p w14:paraId="46F22D72" w14:textId="77777777" w:rsidR="005A5C4D" w:rsidRDefault="005A5C4D" w:rsidP="000502F1"/>
    <w:p w14:paraId="53C64ACD" w14:textId="26BD7BDE" w:rsidR="005A5C4D" w:rsidRDefault="005A5C4D" w:rsidP="000502F1">
      <w:r>
        <w:t>GET &lt;URI&gt;/provider/&lt;type&gt;</w:t>
      </w:r>
      <w:proofErr w:type="gramStart"/>
      <w:r>
        <w:t>?longitude</w:t>
      </w:r>
      <w:proofErr w:type="gramEnd"/>
      <w:r>
        <w:t>=&lt;float&gt;&amp;latitude=&lt;float&gt;&amp;exclude=[</w:t>
      </w:r>
      <w:proofErr w:type="spellStart"/>
      <w:r>
        <w:t>providerIds</w:t>
      </w:r>
      <w:proofErr w:type="spellEnd"/>
      <w:r>
        <w:t>]</w:t>
      </w:r>
    </w:p>
    <w:p w14:paraId="08D98018" w14:textId="77777777" w:rsidR="0050324C" w:rsidRDefault="0050324C" w:rsidP="000502F1"/>
    <w:p w14:paraId="4E45AC25" w14:textId="77777777" w:rsidR="005A5C4D" w:rsidRDefault="005A5C4D" w:rsidP="000502F1"/>
    <w:p w14:paraId="608EEC43" w14:textId="1B13D663" w:rsidR="00872516" w:rsidRDefault="00872516" w:rsidP="000502F1">
      <w:r>
        <w:t xml:space="preserve">The server will return a JSON with provider information.  </w:t>
      </w:r>
    </w:p>
    <w:p w14:paraId="61E9DFA1" w14:textId="660AB36F" w:rsidR="005A5C4D" w:rsidRDefault="00872516" w:rsidP="000502F1">
      <w:pPr>
        <w:rPr>
          <w:b/>
          <w:i/>
          <w:u w:val="single"/>
        </w:rPr>
      </w:pPr>
      <w:r>
        <w:rPr>
          <w:b/>
          <w:i/>
          <w:u w:val="single"/>
        </w:rPr>
        <w:t>AN EXAMPLE JSON file will be provided.</w:t>
      </w:r>
    </w:p>
    <w:p w14:paraId="43929525" w14:textId="77777777" w:rsidR="00872516" w:rsidRDefault="00872516" w:rsidP="000502F1">
      <w:pPr>
        <w:rPr>
          <w:b/>
          <w:i/>
          <w:u w:val="single"/>
        </w:rPr>
      </w:pPr>
    </w:p>
    <w:p w14:paraId="697094E4" w14:textId="3AD7E427" w:rsidR="00872516" w:rsidRDefault="0050324C" w:rsidP="0050324C">
      <w:pPr>
        <w:pStyle w:val="Heading3"/>
      </w:pPr>
      <w:r>
        <w:t>Results Display</w:t>
      </w:r>
    </w:p>
    <w:p w14:paraId="63145A3F" w14:textId="14D91A63" w:rsidR="0050324C" w:rsidRDefault="0050324C" w:rsidP="000502F1">
      <w:r>
        <w:t xml:space="preserve">The results should be a scrollable </w:t>
      </w:r>
      <w:proofErr w:type="spellStart"/>
      <w:r>
        <w:t>listview</w:t>
      </w:r>
      <w:proofErr w:type="spellEnd"/>
      <w:r>
        <w:t xml:space="preserve"> with the results.</w:t>
      </w:r>
    </w:p>
    <w:p w14:paraId="30B7C3A3" w14:textId="3C60418D" w:rsidR="0050324C" w:rsidRDefault="0050324C" w:rsidP="000502F1">
      <w:r>
        <w:t xml:space="preserve">| Business Name| Distance | Rating | </w:t>
      </w:r>
    </w:p>
    <w:p w14:paraId="53BF900B" w14:textId="77777777" w:rsidR="0050324C" w:rsidRDefault="0050324C" w:rsidP="000502F1"/>
    <w:p w14:paraId="7705DD52" w14:textId="5C022E5D" w:rsidR="0050324C" w:rsidRDefault="0050324C" w:rsidP="000502F1">
      <w:r>
        <w:t>When an item is selected it should expand to show all of the business information.</w:t>
      </w:r>
    </w:p>
    <w:p w14:paraId="37087F23" w14:textId="5AB99F05" w:rsidR="0050324C" w:rsidRDefault="0050324C" w:rsidP="000502F1">
      <w:r>
        <w:t xml:space="preserve">Required fields will be </w:t>
      </w:r>
      <w:proofErr w:type="gramStart"/>
      <w:r>
        <w:t>provide</w:t>
      </w:r>
      <w:proofErr w:type="gramEnd"/>
      <w:r>
        <w:t>.</w:t>
      </w:r>
    </w:p>
    <w:p w14:paraId="72F01DED" w14:textId="77777777" w:rsidR="0048715E" w:rsidRDefault="0048715E" w:rsidP="000502F1"/>
    <w:p w14:paraId="00B8FFAB" w14:textId="0D586F1B" w:rsidR="0048715E" w:rsidRDefault="0048715E" w:rsidP="000502F1">
      <w:r>
        <w:t xml:space="preserve">If the provider has the </w:t>
      </w:r>
      <w:proofErr w:type="spellStart"/>
      <w:r>
        <w:t>phoneOk</w:t>
      </w:r>
      <w:proofErr w:type="spellEnd"/>
      <w:r>
        <w:t xml:space="preserve"> flag set or the </w:t>
      </w:r>
      <w:proofErr w:type="spellStart"/>
      <w:r>
        <w:t>textOk</w:t>
      </w:r>
      <w:proofErr w:type="spellEnd"/>
      <w:r>
        <w:t xml:space="preserve"> set, the user can click on the number and a prompt to call or text.  </w:t>
      </w:r>
    </w:p>
    <w:p w14:paraId="13C9A656" w14:textId="77777777" w:rsidR="00C91DF6" w:rsidRDefault="00C91DF6" w:rsidP="000502F1"/>
    <w:p w14:paraId="39FEDC8D" w14:textId="7FB63249" w:rsidR="00C91DF6" w:rsidRDefault="00C91DF6" w:rsidP="000502F1">
      <w:r>
        <w:t xml:space="preserve">At the bottom is a button to “Add 5 more”.  This number should be configurable within the code.  When making the server call from 3.1.1 </w:t>
      </w:r>
      <w:r w:rsidR="00DE2DD0">
        <w:t xml:space="preserve">the exclude option should be the </w:t>
      </w:r>
      <w:proofErr w:type="spellStart"/>
      <w:r w:rsidR="00DE2DD0">
        <w:t>userIds</w:t>
      </w:r>
      <w:proofErr w:type="spellEnd"/>
      <w:r w:rsidR="00DE2DD0">
        <w:t xml:space="preserve"> of the providers already returned.</w:t>
      </w:r>
    </w:p>
    <w:p w14:paraId="0BB4054C" w14:textId="77777777" w:rsidR="00DE2DD0" w:rsidRDefault="00DE2DD0" w:rsidP="000502F1"/>
    <w:p w14:paraId="143BE1F2" w14:textId="4C5A4367" w:rsidR="00DE2DD0" w:rsidRDefault="00DE2DD0" w:rsidP="00DE2DD0">
      <w:pPr>
        <w:pStyle w:val="Heading1"/>
      </w:pPr>
      <w:r>
        <w:t>Open Questions</w:t>
      </w:r>
    </w:p>
    <w:p w14:paraId="793072E3" w14:textId="77777777" w:rsidR="005A5C4D" w:rsidRDefault="005A5C4D" w:rsidP="000502F1">
      <w:bookmarkStart w:id="0" w:name="_GoBack"/>
      <w:bookmarkEnd w:id="0"/>
    </w:p>
    <w:p w14:paraId="6B3513D6" w14:textId="77777777" w:rsidR="005A5C4D" w:rsidRDefault="005A5C4D" w:rsidP="000502F1"/>
    <w:p w14:paraId="1F634398" w14:textId="77777777" w:rsidR="0085146B" w:rsidRDefault="0085146B" w:rsidP="000502F1"/>
    <w:p w14:paraId="3E24D2E5" w14:textId="77777777" w:rsidR="0085146B" w:rsidRPr="000502F1" w:rsidRDefault="0085146B" w:rsidP="000502F1"/>
    <w:p w14:paraId="5FC10B63" w14:textId="77777777" w:rsidR="00114CF5" w:rsidRDefault="00114CF5" w:rsidP="008302A7"/>
    <w:p w14:paraId="287D069B" w14:textId="77777777" w:rsidR="00114CF5" w:rsidRDefault="00114CF5" w:rsidP="008302A7"/>
    <w:p w14:paraId="269B3250" w14:textId="77777777" w:rsidR="00BD3664" w:rsidRPr="008302A7" w:rsidRDefault="00BD3664" w:rsidP="008302A7"/>
    <w:sectPr w:rsidR="00BD3664" w:rsidRPr="008302A7" w:rsidSect="00E54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863"/>
    <w:multiLevelType w:val="hybridMultilevel"/>
    <w:tmpl w:val="7A7ED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74486"/>
    <w:multiLevelType w:val="hybridMultilevel"/>
    <w:tmpl w:val="26587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05B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C00170"/>
    <w:multiLevelType w:val="hybridMultilevel"/>
    <w:tmpl w:val="CDB64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7669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5F435BE3"/>
    <w:multiLevelType w:val="hybridMultilevel"/>
    <w:tmpl w:val="AB90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72EB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1485BE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CC"/>
    <w:rsid w:val="00024897"/>
    <w:rsid w:val="00042415"/>
    <w:rsid w:val="000502F1"/>
    <w:rsid w:val="0006267D"/>
    <w:rsid w:val="0006519B"/>
    <w:rsid w:val="000B2193"/>
    <w:rsid w:val="00114CF5"/>
    <w:rsid w:val="001367DF"/>
    <w:rsid w:val="002342F0"/>
    <w:rsid w:val="00393CA8"/>
    <w:rsid w:val="00394CA6"/>
    <w:rsid w:val="0048715E"/>
    <w:rsid w:val="004C5B7A"/>
    <w:rsid w:val="0050324C"/>
    <w:rsid w:val="005A5C4D"/>
    <w:rsid w:val="00627C70"/>
    <w:rsid w:val="006A5FB8"/>
    <w:rsid w:val="00737C82"/>
    <w:rsid w:val="00754B3F"/>
    <w:rsid w:val="00761569"/>
    <w:rsid w:val="007D4FAA"/>
    <w:rsid w:val="008169CA"/>
    <w:rsid w:val="008302A7"/>
    <w:rsid w:val="0085146B"/>
    <w:rsid w:val="00872516"/>
    <w:rsid w:val="008C0BE1"/>
    <w:rsid w:val="009E07B3"/>
    <w:rsid w:val="00BD3664"/>
    <w:rsid w:val="00BD6CCC"/>
    <w:rsid w:val="00C91860"/>
    <w:rsid w:val="00C91DF6"/>
    <w:rsid w:val="00CB62A0"/>
    <w:rsid w:val="00D219EF"/>
    <w:rsid w:val="00D7134F"/>
    <w:rsid w:val="00D830F4"/>
    <w:rsid w:val="00D83250"/>
    <w:rsid w:val="00DE2DD0"/>
    <w:rsid w:val="00E04391"/>
    <w:rsid w:val="00E113A0"/>
    <w:rsid w:val="00E548C5"/>
    <w:rsid w:val="00F6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CA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A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2A7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2A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2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A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A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A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A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A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0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30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A7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2A7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2A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2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A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A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A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A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A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2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2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302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30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898</Words>
  <Characters>5125</Characters>
  <Application>Microsoft Macintosh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 Triviski</dc:creator>
  <cp:keywords/>
  <dc:description/>
  <cp:lastModifiedBy>Matthew J Triviski</cp:lastModifiedBy>
  <cp:revision>29</cp:revision>
  <dcterms:created xsi:type="dcterms:W3CDTF">2015-12-13T06:08:00Z</dcterms:created>
  <dcterms:modified xsi:type="dcterms:W3CDTF">2015-12-15T06:34:00Z</dcterms:modified>
</cp:coreProperties>
</file>